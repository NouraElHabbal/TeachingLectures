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5D619" w14:textId="77777777" w:rsidR="00702640" w:rsidRDefault="00702640">
      <w:r>
        <w:t xml:space="preserve">Current Sum </w:t>
      </w:r>
    </w:p>
    <w:p w14:paraId="36161E8D" w14:textId="128EA52A" w:rsidR="00702640" w:rsidRDefault="00B27589">
      <w:r>
        <w:t>MC 36</w:t>
      </w:r>
      <w:r w:rsidR="00702640">
        <w:t xml:space="preserve"> points</w:t>
      </w:r>
    </w:p>
    <w:p w14:paraId="326349E6" w14:textId="3AF0E3EE" w:rsidR="00702640" w:rsidRDefault="003940FD">
      <w:r>
        <w:t>SA 39</w:t>
      </w:r>
      <w:r w:rsidR="00702640">
        <w:t xml:space="preserve"> points</w:t>
      </w:r>
    </w:p>
    <w:p w14:paraId="2E47B7CC" w14:textId="3FA7F010" w:rsidR="00702640" w:rsidRDefault="00702640">
      <w:r>
        <w:t xml:space="preserve">Total </w:t>
      </w:r>
      <w:r w:rsidR="00B27589">
        <w:t>75</w:t>
      </w:r>
      <w:r>
        <w:t xml:space="preserve"> points</w:t>
      </w:r>
    </w:p>
    <w:p w14:paraId="2616D306" w14:textId="77777777" w:rsidR="00702640" w:rsidRDefault="00702640"/>
    <w:p w14:paraId="3142990A" w14:textId="218644AC" w:rsidR="000C06E4" w:rsidRDefault="00FC051D" w:rsidP="004274AA">
      <w:pPr>
        <w:pStyle w:val="ListParagraph"/>
        <w:numPr>
          <w:ilvl w:val="0"/>
          <w:numId w:val="6"/>
        </w:numPr>
      </w:pPr>
      <w:r>
        <w:t xml:space="preserve">A patient has a </w:t>
      </w:r>
      <w:r w:rsidR="00260B37">
        <w:t xml:space="preserve">genetic </w:t>
      </w:r>
      <w:r>
        <w:t>defect in</w:t>
      </w:r>
      <w:r w:rsidR="008077F5">
        <w:t xml:space="preserve"> the generation of</w:t>
      </w:r>
      <w:r>
        <w:t xml:space="preserve"> apolipoprotein </w:t>
      </w:r>
      <w:r w:rsidR="00260B37">
        <w:t>B48, a component</w:t>
      </w:r>
      <w:r w:rsidR="0083463A">
        <w:t xml:space="preserve"> of chylomicrons</w:t>
      </w:r>
      <w:r w:rsidR="008077F5">
        <w:t xml:space="preserve">.  What process would be most </w:t>
      </w:r>
      <w:r w:rsidR="002B14ED">
        <w:t xml:space="preserve">directly </w:t>
      </w:r>
      <w:r w:rsidR="008077F5">
        <w:t>affected by this defect</w:t>
      </w:r>
      <w:r w:rsidR="00A91BC3">
        <w:t>?</w:t>
      </w:r>
    </w:p>
    <w:p w14:paraId="62F5EBB3" w14:textId="77777777" w:rsidR="008077F5" w:rsidRDefault="008077F5" w:rsidP="00D84115">
      <w:pPr>
        <w:pStyle w:val="ListParagraph"/>
        <w:numPr>
          <w:ilvl w:val="0"/>
          <w:numId w:val="18"/>
        </w:numPr>
      </w:pPr>
      <w:r>
        <w:t>Liberation of free fatty acids by Lipoprotein Lipase</w:t>
      </w:r>
    </w:p>
    <w:p w14:paraId="0F600E6B" w14:textId="131ED02A" w:rsidR="008077F5" w:rsidRDefault="008077F5" w:rsidP="00D84115">
      <w:pPr>
        <w:pStyle w:val="ListParagraph"/>
        <w:numPr>
          <w:ilvl w:val="0"/>
          <w:numId w:val="18"/>
        </w:numPr>
      </w:pPr>
      <w:r>
        <w:t xml:space="preserve">Reverse cholesterol </w:t>
      </w:r>
      <w:r w:rsidR="002B14ED">
        <w:t>transport</w:t>
      </w:r>
    </w:p>
    <w:p w14:paraId="7315D0EC" w14:textId="77777777" w:rsidR="008077F5" w:rsidRDefault="008077F5" w:rsidP="00D84115">
      <w:pPr>
        <w:pStyle w:val="ListParagraph"/>
        <w:numPr>
          <w:ilvl w:val="0"/>
          <w:numId w:val="18"/>
        </w:numPr>
      </w:pPr>
      <w:r>
        <w:t>Transport of fat from the liver to the adipose</w:t>
      </w:r>
    </w:p>
    <w:p w14:paraId="26FCD477" w14:textId="77777777" w:rsidR="008077F5" w:rsidRPr="002161A2" w:rsidRDefault="008077F5" w:rsidP="00D84115">
      <w:pPr>
        <w:pStyle w:val="ListParagraph"/>
        <w:numPr>
          <w:ilvl w:val="0"/>
          <w:numId w:val="18"/>
        </w:numPr>
        <w:rPr>
          <w:b/>
        </w:rPr>
      </w:pPr>
      <w:r w:rsidRPr="002161A2">
        <w:rPr>
          <w:b/>
        </w:rPr>
        <w:t>Transport of fat from the gut to adipose</w:t>
      </w:r>
    </w:p>
    <w:p w14:paraId="3AF933B5" w14:textId="77777777" w:rsidR="00C233D9" w:rsidRDefault="00C233D9" w:rsidP="00C233D9"/>
    <w:p w14:paraId="5A202B51" w14:textId="37052CB0" w:rsidR="00C233D9" w:rsidRDefault="00302986" w:rsidP="004274AA">
      <w:pPr>
        <w:pStyle w:val="ListParagraph"/>
        <w:numPr>
          <w:ilvl w:val="0"/>
          <w:numId w:val="6"/>
        </w:numPr>
      </w:pPr>
      <w:r>
        <w:t xml:space="preserve">Cholesterol </w:t>
      </w:r>
      <w:r w:rsidR="008233F8">
        <w:t>serves as a precursor for w</w:t>
      </w:r>
      <w:r w:rsidR="00053C0C">
        <w:t>hat hormone?</w:t>
      </w:r>
    </w:p>
    <w:p w14:paraId="54B68CFF" w14:textId="4589B142" w:rsidR="00053C0C" w:rsidRDefault="00354329" w:rsidP="004274AA">
      <w:pPr>
        <w:pStyle w:val="ListParagraph"/>
        <w:numPr>
          <w:ilvl w:val="0"/>
          <w:numId w:val="8"/>
        </w:numPr>
      </w:pPr>
      <w:r>
        <w:t>Insulin</w:t>
      </w:r>
    </w:p>
    <w:p w14:paraId="50E03CCF" w14:textId="217C8EA7" w:rsidR="00354329" w:rsidRDefault="00354329" w:rsidP="004274AA">
      <w:pPr>
        <w:pStyle w:val="ListParagraph"/>
        <w:numPr>
          <w:ilvl w:val="0"/>
          <w:numId w:val="8"/>
        </w:numPr>
      </w:pPr>
      <w:r>
        <w:t>Glucagon</w:t>
      </w:r>
    </w:p>
    <w:p w14:paraId="4E620592" w14:textId="45EFCB7D" w:rsidR="00354329" w:rsidRPr="002161A2" w:rsidRDefault="00354329" w:rsidP="004274AA">
      <w:pPr>
        <w:pStyle w:val="ListParagraph"/>
        <w:numPr>
          <w:ilvl w:val="0"/>
          <w:numId w:val="8"/>
        </w:numPr>
        <w:rPr>
          <w:b/>
        </w:rPr>
      </w:pPr>
      <w:r w:rsidRPr="002161A2">
        <w:rPr>
          <w:b/>
        </w:rPr>
        <w:t>Estrogen</w:t>
      </w:r>
    </w:p>
    <w:p w14:paraId="427963A0" w14:textId="0D29290C" w:rsidR="00354329" w:rsidRDefault="00354329" w:rsidP="004274AA">
      <w:pPr>
        <w:pStyle w:val="ListParagraph"/>
        <w:numPr>
          <w:ilvl w:val="0"/>
          <w:numId w:val="8"/>
        </w:numPr>
      </w:pPr>
      <w:r>
        <w:t>All of the above</w:t>
      </w:r>
    </w:p>
    <w:p w14:paraId="1B5E5680" w14:textId="77777777" w:rsidR="00354329" w:rsidRDefault="00354329" w:rsidP="00354329"/>
    <w:p w14:paraId="671BBAD4" w14:textId="61468D61" w:rsidR="00354329" w:rsidRDefault="002161A2" w:rsidP="004274AA">
      <w:pPr>
        <w:pStyle w:val="ListParagraph"/>
        <w:numPr>
          <w:ilvl w:val="0"/>
          <w:numId w:val="6"/>
        </w:numPr>
      </w:pPr>
      <w:r>
        <w:t xml:space="preserve">Which statement is </w:t>
      </w:r>
      <w:r w:rsidRPr="004274AA">
        <w:rPr>
          <w:b/>
          <w:u w:val="single"/>
        </w:rPr>
        <w:t>false</w:t>
      </w:r>
      <w:r>
        <w:t xml:space="preserve"> regarding phospholipids</w:t>
      </w:r>
      <w:r w:rsidR="00A91BC3">
        <w:t>?</w:t>
      </w:r>
    </w:p>
    <w:p w14:paraId="177A1E74" w14:textId="370002E6" w:rsidR="00C52250" w:rsidRPr="002161A2" w:rsidRDefault="00A91BC3" w:rsidP="004274AA">
      <w:pPr>
        <w:pStyle w:val="ListParagraph"/>
        <w:numPr>
          <w:ilvl w:val="0"/>
          <w:numId w:val="9"/>
        </w:numPr>
        <w:rPr>
          <w:b/>
        </w:rPr>
      </w:pPr>
      <w:r>
        <w:rPr>
          <w:b/>
        </w:rPr>
        <w:t>Found within</w:t>
      </w:r>
      <w:r w:rsidRPr="002161A2">
        <w:rPr>
          <w:b/>
        </w:rPr>
        <w:t xml:space="preserve"> </w:t>
      </w:r>
      <w:r w:rsidR="002161A2" w:rsidRPr="002161A2">
        <w:rPr>
          <w:b/>
        </w:rPr>
        <w:t>the lipid core of lip</w:t>
      </w:r>
      <w:r>
        <w:rPr>
          <w:b/>
        </w:rPr>
        <w:t xml:space="preserve">oproteins </w:t>
      </w:r>
    </w:p>
    <w:p w14:paraId="43D79D55" w14:textId="167C040E" w:rsidR="00B837E0" w:rsidRDefault="00A91BC3" w:rsidP="004274AA">
      <w:pPr>
        <w:pStyle w:val="ListParagraph"/>
        <w:numPr>
          <w:ilvl w:val="0"/>
          <w:numId w:val="9"/>
        </w:numPr>
      </w:pPr>
      <w:r>
        <w:t>Forms an a</w:t>
      </w:r>
      <w:r w:rsidR="002161A2">
        <w:t>mphipathic</w:t>
      </w:r>
      <w:r>
        <w:t xml:space="preserve"> bilayer </w:t>
      </w:r>
    </w:p>
    <w:p w14:paraId="5763B693" w14:textId="0887F96E" w:rsidR="00B837E0" w:rsidRDefault="002161A2" w:rsidP="004274AA">
      <w:pPr>
        <w:pStyle w:val="ListParagraph"/>
        <w:numPr>
          <w:ilvl w:val="0"/>
          <w:numId w:val="9"/>
        </w:numPr>
      </w:pPr>
      <w:r>
        <w:t>Digested by phospholipases</w:t>
      </w:r>
    </w:p>
    <w:p w14:paraId="699C3D76" w14:textId="6554A3A4" w:rsidR="002161A2" w:rsidRDefault="002B14ED" w:rsidP="004274AA">
      <w:pPr>
        <w:pStyle w:val="ListParagraph"/>
        <w:numPr>
          <w:ilvl w:val="0"/>
          <w:numId w:val="9"/>
        </w:numPr>
      </w:pPr>
      <w:bookmarkStart w:id="0" w:name="_GoBack"/>
      <w:commentRangeStart w:id="1"/>
      <w:commentRangeStart w:id="2"/>
      <w:del w:id="3" w:author="Dave Bridges" w:date="2016-12-11T14:50:00Z">
        <w:r w:rsidDel="0090468A">
          <w:delText>Contains</w:delText>
        </w:r>
        <w:r w:rsidR="00A91BC3" w:rsidDel="0090468A">
          <w:delText xml:space="preserve"> head groups which serve </w:delText>
        </w:r>
        <w:commentRangeEnd w:id="1"/>
        <w:r w:rsidR="006C0C6F" w:rsidDel="0090468A">
          <w:rPr>
            <w:rStyle w:val="CommentReference"/>
          </w:rPr>
          <w:commentReference w:id="1"/>
        </w:r>
        <w:commentRangeEnd w:id="2"/>
        <w:r w:rsidR="00B87F62" w:rsidDel="0090468A">
          <w:rPr>
            <w:rStyle w:val="CommentReference"/>
          </w:rPr>
          <w:commentReference w:id="2"/>
        </w:r>
        <w:r w:rsidR="00A91BC3" w:rsidDel="0090468A">
          <w:delText>as</w:delText>
        </w:r>
        <w:r w:rsidR="002161A2" w:rsidDel="0090468A">
          <w:delText xml:space="preserve"> an important dietary source of some vitamins</w:delText>
        </w:r>
      </w:del>
      <w:bookmarkEnd w:id="0"/>
      <w:ins w:id="4" w:author="Dave Bridges" w:date="2016-12-11T14:50:00Z">
        <w:r w:rsidR="0090468A">
          <w:t>Can be a dietary source of choline</w:t>
        </w:r>
      </w:ins>
    </w:p>
    <w:p w14:paraId="5F1E7BF7" w14:textId="77777777" w:rsidR="00306E7C" w:rsidRDefault="00306E7C" w:rsidP="00306E7C"/>
    <w:p w14:paraId="4963502B" w14:textId="65A75FA9" w:rsidR="00306E7C" w:rsidRPr="00306E7C" w:rsidRDefault="00306E7C" w:rsidP="00306E7C">
      <w:pPr>
        <w:pStyle w:val="ListParagraph"/>
        <w:numPr>
          <w:ilvl w:val="0"/>
          <w:numId w:val="6"/>
        </w:numPr>
        <w:rPr>
          <w:rFonts w:eastAsia="Times New Roman" w:cs="Times New Roman"/>
        </w:rPr>
      </w:pPr>
      <w:r w:rsidRPr="00306E7C">
        <w:t xml:space="preserve">How would you describe </w:t>
      </w:r>
      <w:proofErr w:type="spellStart"/>
      <w:r w:rsidRPr="00306E7C">
        <w:t>eicosopentaneoic</w:t>
      </w:r>
      <w:proofErr w:type="spellEnd"/>
      <w:r w:rsidRPr="00306E7C">
        <w:t xml:space="preserve"> acid, also known as </w:t>
      </w:r>
      <w:r w:rsidRPr="00306E7C">
        <w:rPr>
          <w:rFonts w:eastAsia="Times New Roman" w:cs="Arial"/>
          <w:color w:val="545454"/>
          <w:shd w:val="clear" w:color="auto" w:fill="FFFFFF"/>
        </w:rPr>
        <w:t>20:5(n-3)</w:t>
      </w:r>
      <w:r w:rsidR="00A91BC3">
        <w:rPr>
          <w:rFonts w:eastAsia="Times New Roman" w:cs="Arial"/>
          <w:color w:val="545454"/>
          <w:shd w:val="clear" w:color="auto" w:fill="FFFFFF"/>
        </w:rPr>
        <w:t xml:space="preserve">? </w:t>
      </w:r>
    </w:p>
    <w:p w14:paraId="3E2FDE35" w14:textId="11D7D4DE" w:rsidR="00306E7C" w:rsidRPr="00306E7C" w:rsidRDefault="00306E7C" w:rsidP="00306E7C">
      <w:pPr>
        <w:pStyle w:val="ListParagraph"/>
        <w:numPr>
          <w:ilvl w:val="1"/>
          <w:numId w:val="6"/>
        </w:numPr>
      </w:pPr>
      <w:r w:rsidRPr="00306E7C">
        <w:t>Humans can make this fatty acid from glucose</w:t>
      </w:r>
    </w:p>
    <w:p w14:paraId="28DAB4C7" w14:textId="77777777" w:rsidR="00306E7C" w:rsidRPr="00306E7C" w:rsidRDefault="00306E7C" w:rsidP="00306E7C">
      <w:pPr>
        <w:pStyle w:val="ListParagraph"/>
        <w:numPr>
          <w:ilvl w:val="1"/>
          <w:numId w:val="6"/>
        </w:numPr>
      </w:pPr>
      <w:r w:rsidRPr="00306E7C">
        <w:t>This fatty acid is essential and must be ingested as is</w:t>
      </w:r>
    </w:p>
    <w:p w14:paraId="200E01AC" w14:textId="2EB68287" w:rsidR="00306E7C" w:rsidRPr="00D90000" w:rsidRDefault="00306E7C" w:rsidP="00306E7C">
      <w:pPr>
        <w:pStyle w:val="ListParagraph"/>
        <w:numPr>
          <w:ilvl w:val="1"/>
          <w:numId w:val="6"/>
        </w:numPr>
        <w:rPr>
          <w:b/>
        </w:rPr>
      </w:pPr>
      <w:r w:rsidRPr="00D90000">
        <w:rPr>
          <w:b/>
        </w:rPr>
        <w:t xml:space="preserve">This fatty acid is conditionally essential on alpha linoleic acid also known as </w:t>
      </w:r>
      <w:r w:rsidRPr="00D90000">
        <w:rPr>
          <w:rFonts w:eastAsia="Times New Roman" w:cs="Times New Roman"/>
          <w:b/>
          <w:color w:val="252525"/>
          <w:shd w:val="clear" w:color="auto" w:fill="FFFFFF"/>
        </w:rPr>
        <w:t>18:3</w:t>
      </w:r>
      <w:r w:rsidRPr="00D90000">
        <w:rPr>
          <w:rFonts w:ascii="Symbol" w:eastAsia="Times New Roman" w:hAnsi="Symbol" w:cs="Times New Roman"/>
          <w:b/>
        </w:rPr>
        <w:t></w:t>
      </w:r>
      <w:r w:rsidRPr="00D90000">
        <w:rPr>
          <w:rFonts w:eastAsia="Times New Roman" w:cs="Times New Roman"/>
          <w:b/>
        </w:rPr>
        <w:t>3</w:t>
      </w:r>
    </w:p>
    <w:p w14:paraId="69E282ED" w14:textId="507C1AEB" w:rsidR="00306E7C" w:rsidRDefault="00306E7C" w:rsidP="00306E7C">
      <w:pPr>
        <w:pStyle w:val="ListParagraph"/>
        <w:numPr>
          <w:ilvl w:val="1"/>
          <w:numId w:val="6"/>
        </w:numPr>
      </w:pPr>
      <w:r>
        <w:t>None of the above</w:t>
      </w:r>
    </w:p>
    <w:p w14:paraId="62A78A93" w14:textId="77777777" w:rsidR="00306E7C" w:rsidRDefault="00306E7C" w:rsidP="00306E7C"/>
    <w:p w14:paraId="0031390A" w14:textId="77777777" w:rsidR="00463046" w:rsidRDefault="00463046" w:rsidP="00463046">
      <w:pPr>
        <w:pStyle w:val="ListParagraph"/>
        <w:numPr>
          <w:ilvl w:val="0"/>
          <w:numId w:val="6"/>
        </w:numPr>
      </w:pPr>
      <w:r>
        <w:t>The best definition for cellulose fiber as part of a fresh yam and beet salad is:</w:t>
      </w:r>
    </w:p>
    <w:p w14:paraId="7B65EDBA" w14:textId="77777777" w:rsidR="00463046" w:rsidRPr="00463046" w:rsidRDefault="00463046" w:rsidP="00463046">
      <w:pPr>
        <w:pStyle w:val="ListParagraph"/>
        <w:numPr>
          <w:ilvl w:val="1"/>
          <w:numId w:val="14"/>
        </w:numPr>
        <w:rPr>
          <w:b/>
        </w:rPr>
      </w:pPr>
      <w:r w:rsidRPr="00463046">
        <w:rPr>
          <w:b/>
        </w:rPr>
        <w:t xml:space="preserve">Dietary </w:t>
      </w:r>
    </w:p>
    <w:p w14:paraId="105DE226" w14:textId="77777777" w:rsidR="00463046" w:rsidRDefault="00463046" w:rsidP="00463046">
      <w:pPr>
        <w:pStyle w:val="ListParagraph"/>
        <w:numPr>
          <w:ilvl w:val="1"/>
          <w:numId w:val="14"/>
        </w:numPr>
      </w:pPr>
      <w:r>
        <w:t xml:space="preserve">Highly fermentable </w:t>
      </w:r>
    </w:p>
    <w:p w14:paraId="7CB98B1E" w14:textId="77777777" w:rsidR="00463046" w:rsidRDefault="00463046" w:rsidP="00463046">
      <w:pPr>
        <w:pStyle w:val="ListParagraph"/>
        <w:numPr>
          <w:ilvl w:val="1"/>
          <w:numId w:val="14"/>
        </w:numPr>
      </w:pPr>
      <w:r>
        <w:t>Soluble</w:t>
      </w:r>
    </w:p>
    <w:p w14:paraId="751AEA64" w14:textId="77777777" w:rsidR="00463046" w:rsidRDefault="00463046" w:rsidP="00463046">
      <w:pPr>
        <w:pStyle w:val="ListParagraph"/>
        <w:numPr>
          <w:ilvl w:val="1"/>
          <w:numId w:val="14"/>
        </w:numPr>
      </w:pPr>
      <w:r>
        <w:t>Functional</w:t>
      </w:r>
    </w:p>
    <w:p w14:paraId="4F67C9FB" w14:textId="674B16BB" w:rsidR="00306E7C" w:rsidRDefault="00306E7C" w:rsidP="00463046"/>
    <w:p w14:paraId="3150D7ED" w14:textId="08C69B55" w:rsidR="00463046" w:rsidRDefault="00754DAC" w:rsidP="00463046">
      <w:pPr>
        <w:pStyle w:val="ListParagraph"/>
        <w:numPr>
          <w:ilvl w:val="0"/>
          <w:numId w:val="6"/>
        </w:numPr>
      </w:pPr>
      <w:r>
        <w:t>In what organ does lingual lipase function most effectively?</w:t>
      </w:r>
    </w:p>
    <w:p w14:paraId="14C29B25" w14:textId="0ADE4F9B" w:rsidR="00754DAC" w:rsidRDefault="00754DAC" w:rsidP="00754DAC">
      <w:pPr>
        <w:pStyle w:val="ListParagraph"/>
        <w:numPr>
          <w:ilvl w:val="1"/>
          <w:numId w:val="6"/>
        </w:numPr>
      </w:pPr>
      <w:r>
        <w:t>Mouth</w:t>
      </w:r>
    </w:p>
    <w:p w14:paraId="6BFAAD7C" w14:textId="6924EF95" w:rsidR="00754DAC" w:rsidRDefault="00754DAC" w:rsidP="00754DAC">
      <w:pPr>
        <w:pStyle w:val="ListParagraph"/>
        <w:numPr>
          <w:ilvl w:val="1"/>
          <w:numId w:val="6"/>
        </w:numPr>
      </w:pPr>
      <w:r>
        <w:t>Esophagus</w:t>
      </w:r>
    </w:p>
    <w:p w14:paraId="0DA0B3F8" w14:textId="55E89B6F" w:rsidR="00754DAC" w:rsidRPr="00D84115" w:rsidRDefault="00754DAC" w:rsidP="00754DAC">
      <w:pPr>
        <w:pStyle w:val="ListParagraph"/>
        <w:numPr>
          <w:ilvl w:val="1"/>
          <w:numId w:val="6"/>
        </w:numPr>
        <w:rPr>
          <w:b/>
        </w:rPr>
      </w:pPr>
      <w:r w:rsidRPr="00D84115">
        <w:rPr>
          <w:b/>
        </w:rPr>
        <w:t>Stomach</w:t>
      </w:r>
    </w:p>
    <w:p w14:paraId="55E72A41" w14:textId="76484626" w:rsidR="000B3D8F" w:rsidRDefault="00754DAC" w:rsidP="000B3D8F">
      <w:pPr>
        <w:pStyle w:val="ListParagraph"/>
        <w:numPr>
          <w:ilvl w:val="1"/>
          <w:numId w:val="6"/>
        </w:numPr>
      </w:pPr>
      <w:r>
        <w:t>Small Intestine</w:t>
      </w:r>
    </w:p>
    <w:p w14:paraId="4AAD4C93" w14:textId="77777777" w:rsidR="000B3D8F" w:rsidRDefault="000B3D8F" w:rsidP="000B3D8F"/>
    <w:p w14:paraId="4C6F8DE8" w14:textId="29D0B3FF" w:rsidR="008077F5" w:rsidRDefault="00750B9A" w:rsidP="00750B9A">
      <w:pPr>
        <w:pStyle w:val="ListParagraph"/>
        <w:numPr>
          <w:ilvl w:val="0"/>
          <w:numId w:val="6"/>
        </w:numPr>
      </w:pPr>
      <w:commentRangeStart w:id="5"/>
      <w:commentRangeStart w:id="6"/>
      <w:r>
        <w:t xml:space="preserve">Which </w:t>
      </w:r>
      <w:commentRangeEnd w:id="5"/>
      <w:r w:rsidR="003C1BAA">
        <w:rPr>
          <w:rStyle w:val="CommentReference"/>
        </w:rPr>
        <w:commentReference w:id="5"/>
      </w:r>
      <w:r>
        <w:t>lipase would be the least effective in the stomach?</w:t>
      </w:r>
      <w:commentRangeEnd w:id="6"/>
      <w:r w:rsidR="006C0C6F">
        <w:rPr>
          <w:rStyle w:val="CommentReference"/>
        </w:rPr>
        <w:commentReference w:id="6"/>
      </w:r>
    </w:p>
    <w:p w14:paraId="4DB8137E" w14:textId="06A519C8" w:rsidR="00750B9A" w:rsidRDefault="00750B9A" w:rsidP="00750B9A">
      <w:pPr>
        <w:pStyle w:val="ListParagraph"/>
        <w:numPr>
          <w:ilvl w:val="1"/>
          <w:numId w:val="6"/>
        </w:numPr>
      </w:pPr>
      <w:r>
        <w:t>Lingual Lipase</w:t>
      </w:r>
    </w:p>
    <w:p w14:paraId="4B506EA5" w14:textId="67B19D69" w:rsidR="00750B9A" w:rsidRDefault="00750B9A" w:rsidP="00750B9A">
      <w:pPr>
        <w:pStyle w:val="ListParagraph"/>
        <w:numPr>
          <w:ilvl w:val="1"/>
          <w:numId w:val="6"/>
        </w:numPr>
      </w:pPr>
      <w:r>
        <w:lastRenderedPageBreak/>
        <w:t>Gastric Lipase</w:t>
      </w:r>
    </w:p>
    <w:p w14:paraId="469614B4" w14:textId="10F9697C" w:rsidR="00750B9A" w:rsidRPr="00D84115" w:rsidRDefault="00750B9A" w:rsidP="00750B9A">
      <w:pPr>
        <w:pStyle w:val="ListParagraph"/>
        <w:numPr>
          <w:ilvl w:val="1"/>
          <w:numId w:val="6"/>
        </w:numPr>
        <w:rPr>
          <w:b/>
        </w:rPr>
      </w:pPr>
      <w:r w:rsidRPr="00D84115">
        <w:rPr>
          <w:b/>
        </w:rPr>
        <w:t>Pancreatic Lipase</w:t>
      </w:r>
    </w:p>
    <w:p w14:paraId="06DABFB6" w14:textId="23F0AD72" w:rsidR="00750B9A" w:rsidRDefault="00750B9A" w:rsidP="00750B9A">
      <w:pPr>
        <w:pStyle w:val="ListParagraph"/>
        <w:numPr>
          <w:ilvl w:val="1"/>
          <w:numId w:val="6"/>
        </w:numPr>
      </w:pPr>
      <w:r>
        <w:t>Colipase</w:t>
      </w:r>
    </w:p>
    <w:p w14:paraId="764FAED7" w14:textId="77777777" w:rsidR="008D362D" w:rsidRDefault="008D362D" w:rsidP="008D362D"/>
    <w:p w14:paraId="5F875444" w14:textId="31AAB955" w:rsidR="008D362D" w:rsidRDefault="008D362D" w:rsidP="008D362D">
      <w:pPr>
        <w:pStyle w:val="ListParagraph"/>
        <w:numPr>
          <w:ilvl w:val="0"/>
          <w:numId w:val="6"/>
        </w:numPr>
      </w:pPr>
      <w:r>
        <w:t xml:space="preserve">What </w:t>
      </w:r>
      <w:r w:rsidRPr="00837D8A">
        <w:rPr>
          <w:b/>
          <w:u w:val="single"/>
          <w:rPrChange w:id="7" w:author="Dave Bridges" w:date="2016-12-11T18:48:00Z">
            <w:rPr/>
          </w:rPrChange>
        </w:rPr>
        <w:t>would not</w:t>
      </w:r>
      <w:r>
        <w:t xml:space="preserve"> be a useful treatment for cholestasis?</w:t>
      </w:r>
    </w:p>
    <w:p w14:paraId="7C4BC3CA" w14:textId="4F49EFAC" w:rsidR="008D362D" w:rsidRDefault="008D362D" w:rsidP="008D362D">
      <w:pPr>
        <w:pStyle w:val="ListParagraph"/>
        <w:numPr>
          <w:ilvl w:val="1"/>
          <w:numId w:val="6"/>
        </w:numPr>
      </w:pPr>
      <w:r>
        <w:t>Exogenous bile salts</w:t>
      </w:r>
    </w:p>
    <w:p w14:paraId="7D94C4AC" w14:textId="36A7F00F" w:rsidR="008D362D" w:rsidRDefault="008D362D" w:rsidP="008D362D">
      <w:pPr>
        <w:pStyle w:val="ListParagraph"/>
        <w:numPr>
          <w:ilvl w:val="1"/>
          <w:numId w:val="6"/>
        </w:numPr>
      </w:pPr>
      <w:r>
        <w:t>Reduce the amount of long chain fatty acids in diet</w:t>
      </w:r>
    </w:p>
    <w:p w14:paraId="627C769E" w14:textId="1FC356AF" w:rsidR="008D362D" w:rsidRPr="00E73045" w:rsidRDefault="008D362D" w:rsidP="008D362D">
      <w:pPr>
        <w:pStyle w:val="ListParagraph"/>
        <w:numPr>
          <w:ilvl w:val="1"/>
          <w:numId w:val="6"/>
        </w:numPr>
        <w:rPr>
          <w:b/>
        </w:rPr>
      </w:pPr>
      <w:r w:rsidRPr="00E73045">
        <w:rPr>
          <w:b/>
        </w:rPr>
        <w:t>Statins</w:t>
      </w:r>
    </w:p>
    <w:p w14:paraId="63B13176" w14:textId="0B31349A" w:rsidR="008D362D" w:rsidRDefault="007E78A9" w:rsidP="008D362D">
      <w:pPr>
        <w:pStyle w:val="ListParagraph"/>
        <w:numPr>
          <w:ilvl w:val="1"/>
          <w:numId w:val="6"/>
        </w:numPr>
      </w:pPr>
      <w:ins w:id="8" w:author="Dave Bridges" w:date="2016-12-11T18:53:00Z">
        <w:r>
          <w:t xml:space="preserve">Intravenous </w:t>
        </w:r>
      </w:ins>
      <w:commentRangeStart w:id="9"/>
      <w:commentRangeStart w:id="10"/>
      <w:r w:rsidR="008D362D">
        <w:t>Vitamin</w:t>
      </w:r>
      <w:commentRangeEnd w:id="9"/>
      <w:r w:rsidR="00B87F62">
        <w:rPr>
          <w:rStyle w:val="CommentReference"/>
        </w:rPr>
        <w:commentReference w:id="9"/>
      </w:r>
      <w:r w:rsidR="008D362D">
        <w:t xml:space="preserve"> D/K </w:t>
      </w:r>
      <w:commentRangeStart w:id="11"/>
      <w:r w:rsidR="008D362D">
        <w:t>supplementation</w:t>
      </w:r>
      <w:r w:rsidR="003C1BAA">
        <w:t xml:space="preserve"> </w:t>
      </w:r>
      <w:commentRangeEnd w:id="11"/>
      <w:r w:rsidR="003C1BAA">
        <w:rPr>
          <w:rStyle w:val="CommentReference"/>
        </w:rPr>
        <w:commentReference w:id="11"/>
      </w:r>
      <w:r w:rsidR="003C1BAA">
        <w:t xml:space="preserve"> </w:t>
      </w:r>
      <w:commentRangeEnd w:id="10"/>
      <w:r w:rsidR="006C0C6F">
        <w:rPr>
          <w:rStyle w:val="CommentReference"/>
        </w:rPr>
        <w:commentReference w:id="10"/>
      </w:r>
    </w:p>
    <w:p w14:paraId="0076300D" w14:textId="77777777" w:rsidR="00D84115" w:rsidRDefault="00D84115" w:rsidP="00D84115"/>
    <w:p w14:paraId="16E65180" w14:textId="21E4962E" w:rsidR="00D84115" w:rsidRDefault="00E73045" w:rsidP="00D84115">
      <w:pPr>
        <w:pStyle w:val="ListParagraph"/>
        <w:numPr>
          <w:ilvl w:val="0"/>
          <w:numId w:val="6"/>
        </w:numPr>
      </w:pPr>
      <w:r>
        <w:t>A long chain saturated fatty acid, such as that in palm oil is ingested and directly stored in adipose tissue, without experiencing any liver metabolism.  How many rounds of lipolysis would this fatty acid undergo before getting to the adipocyte?</w:t>
      </w:r>
    </w:p>
    <w:p w14:paraId="39EF241D" w14:textId="4FFFDF19" w:rsidR="00E73045" w:rsidRDefault="00E73045" w:rsidP="00E73045">
      <w:pPr>
        <w:pStyle w:val="ListParagraph"/>
        <w:numPr>
          <w:ilvl w:val="1"/>
          <w:numId w:val="6"/>
        </w:numPr>
      </w:pPr>
      <w:r>
        <w:t>1</w:t>
      </w:r>
    </w:p>
    <w:p w14:paraId="6542D55B" w14:textId="7D8D32B5" w:rsidR="00E73045" w:rsidRPr="00E73045" w:rsidRDefault="00E73045" w:rsidP="00E73045">
      <w:pPr>
        <w:pStyle w:val="ListParagraph"/>
        <w:numPr>
          <w:ilvl w:val="1"/>
          <w:numId w:val="6"/>
        </w:numPr>
        <w:rPr>
          <w:b/>
        </w:rPr>
      </w:pPr>
      <w:r w:rsidRPr="00E73045">
        <w:rPr>
          <w:b/>
        </w:rPr>
        <w:t>2</w:t>
      </w:r>
    </w:p>
    <w:p w14:paraId="261E9029" w14:textId="0C4D7761" w:rsidR="00E73045" w:rsidRDefault="00E73045" w:rsidP="00E73045">
      <w:pPr>
        <w:pStyle w:val="ListParagraph"/>
        <w:numPr>
          <w:ilvl w:val="1"/>
          <w:numId w:val="6"/>
        </w:numPr>
      </w:pPr>
      <w:r>
        <w:t>3</w:t>
      </w:r>
    </w:p>
    <w:p w14:paraId="2CDF4457" w14:textId="12E97971" w:rsidR="00E73045" w:rsidRDefault="00E73045" w:rsidP="00E73045">
      <w:pPr>
        <w:pStyle w:val="ListParagraph"/>
        <w:numPr>
          <w:ilvl w:val="1"/>
          <w:numId w:val="6"/>
        </w:numPr>
      </w:pPr>
      <w:r>
        <w:t>None</w:t>
      </w:r>
    </w:p>
    <w:p w14:paraId="264D190A" w14:textId="77777777" w:rsidR="00D86F0D" w:rsidRDefault="00D86F0D" w:rsidP="00D86F0D"/>
    <w:p w14:paraId="556BB85D" w14:textId="496B2C7A" w:rsidR="00D86F0D" w:rsidRDefault="00D86F0D" w:rsidP="00D86F0D">
      <w:pPr>
        <w:pStyle w:val="ListParagraph"/>
        <w:numPr>
          <w:ilvl w:val="0"/>
          <w:numId w:val="6"/>
        </w:numPr>
      </w:pPr>
      <w:r>
        <w:t>If triglyceride synthesis in the enterocyte was impaired, what would be the repercussions</w:t>
      </w:r>
      <w:r w:rsidR="0014730C">
        <w:t>?</w:t>
      </w:r>
    </w:p>
    <w:p w14:paraId="3578F6EA" w14:textId="1077C161" w:rsidR="00D86F0D" w:rsidRDefault="0014730C" w:rsidP="00D86F0D">
      <w:pPr>
        <w:pStyle w:val="ListParagraph"/>
        <w:numPr>
          <w:ilvl w:val="1"/>
          <w:numId w:val="6"/>
        </w:numPr>
      </w:pPr>
      <w:r>
        <w:t xml:space="preserve">Long </w:t>
      </w:r>
      <w:r w:rsidR="00D86F0D">
        <w:t xml:space="preserve">chain fatty acid </w:t>
      </w:r>
      <w:r>
        <w:t>absorption</w:t>
      </w:r>
    </w:p>
    <w:p w14:paraId="30410A8E" w14:textId="41F7F7B5" w:rsidR="00D86F0D" w:rsidRDefault="00D86F0D" w:rsidP="00D86F0D">
      <w:pPr>
        <w:pStyle w:val="ListParagraph"/>
        <w:numPr>
          <w:ilvl w:val="1"/>
          <w:numId w:val="6"/>
        </w:numPr>
      </w:pPr>
      <w:r>
        <w:t>Runny stool</w:t>
      </w:r>
    </w:p>
    <w:p w14:paraId="0EC4B038" w14:textId="0E06628F" w:rsidR="00D86F0D" w:rsidRDefault="00D86F0D" w:rsidP="00D86F0D">
      <w:pPr>
        <w:pStyle w:val="ListParagraph"/>
        <w:numPr>
          <w:ilvl w:val="1"/>
          <w:numId w:val="6"/>
        </w:numPr>
      </w:pPr>
      <w:r>
        <w:t>Impaired chylomicron synthesis</w:t>
      </w:r>
    </w:p>
    <w:p w14:paraId="60D40CB2" w14:textId="60E6BBEF" w:rsidR="00D86F0D" w:rsidRPr="00CB3276" w:rsidRDefault="00D86F0D" w:rsidP="00D86F0D">
      <w:pPr>
        <w:pStyle w:val="ListParagraph"/>
        <w:numPr>
          <w:ilvl w:val="1"/>
          <w:numId w:val="6"/>
        </w:numPr>
        <w:rPr>
          <w:b/>
        </w:rPr>
      </w:pPr>
      <w:r w:rsidRPr="00CB3276">
        <w:rPr>
          <w:b/>
        </w:rPr>
        <w:t>All of the above</w:t>
      </w:r>
    </w:p>
    <w:p w14:paraId="25FFBA3A" w14:textId="77777777" w:rsidR="00D86F0D" w:rsidRDefault="00D86F0D" w:rsidP="00D86F0D"/>
    <w:p w14:paraId="3469E392" w14:textId="7D33DB26" w:rsidR="00D86F0D" w:rsidRDefault="00D86F0D" w:rsidP="00D86F0D">
      <w:pPr>
        <w:pStyle w:val="ListParagraph"/>
        <w:numPr>
          <w:ilvl w:val="0"/>
          <w:numId w:val="6"/>
        </w:numPr>
      </w:pPr>
      <w:r>
        <w:t>Where are chylomicron remnants</w:t>
      </w:r>
      <w:r w:rsidR="00CB3276">
        <w:t xml:space="preserve"> removed from circulation</w:t>
      </w:r>
      <w:r w:rsidR="0014730C">
        <w:t>?</w:t>
      </w:r>
    </w:p>
    <w:p w14:paraId="24576956" w14:textId="6355588B" w:rsidR="00CB3276" w:rsidRDefault="00CB3276" w:rsidP="00CB3276">
      <w:pPr>
        <w:pStyle w:val="ListParagraph"/>
        <w:numPr>
          <w:ilvl w:val="1"/>
          <w:numId w:val="6"/>
        </w:numPr>
      </w:pPr>
      <w:r>
        <w:t>Adipose tissue</w:t>
      </w:r>
    </w:p>
    <w:p w14:paraId="2BF4A471" w14:textId="1F96D23C" w:rsidR="00CB3276" w:rsidRDefault="00CB3276" w:rsidP="00CB3276">
      <w:pPr>
        <w:pStyle w:val="ListParagraph"/>
        <w:numPr>
          <w:ilvl w:val="1"/>
          <w:numId w:val="6"/>
        </w:numPr>
      </w:pPr>
      <w:r>
        <w:t>Enterocytes</w:t>
      </w:r>
    </w:p>
    <w:p w14:paraId="5C32B000" w14:textId="7F74156F" w:rsidR="00CB3276" w:rsidRPr="00CB3276" w:rsidRDefault="00CB3276" w:rsidP="00CB3276">
      <w:pPr>
        <w:pStyle w:val="ListParagraph"/>
        <w:numPr>
          <w:ilvl w:val="1"/>
          <w:numId w:val="6"/>
        </w:numPr>
        <w:rPr>
          <w:b/>
        </w:rPr>
      </w:pPr>
      <w:r w:rsidRPr="00CB3276">
        <w:rPr>
          <w:b/>
        </w:rPr>
        <w:t>Liver</w:t>
      </w:r>
    </w:p>
    <w:p w14:paraId="780C004A" w14:textId="23673B96" w:rsidR="00CB3276" w:rsidRDefault="00CB3276" w:rsidP="00CB3276">
      <w:pPr>
        <w:pStyle w:val="ListParagraph"/>
        <w:numPr>
          <w:ilvl w:val="1"/>
          <w:numId w:val="6"/>
        </w:numPr>
      </w:pPr>
      <w:r>
        <w:t>Muscle</w:t>
      </w:r>
    </w:p>
    <w:p w14:paraId="6C661C7B" w14:textId="77777777" w:rsidR="003905DD" w:rsidRDefault="003905DD" w:rsidP="003905DD"/>
    <w:p w14:paraId="3467089D" w14:textId="2BA404A1" w:rsidR="003905DD" w:rsidRDefault="009D58A0" w:rsidP="003905DD">
      <w:pPr>
        <w:pStyle w:val="ListParagraph"/>
        <w:numPr>
          <w:ilvl w:val="0"/>
          <w:numId w:val="6"/>
        </w:numPr>
      </w:pPr>
      <w:r>
        <w:t>A patient has a Low Density Lipoprotein Receptor (</w:t>
      </w:r>
      <w:r w:rsidRPr="009D58A0">
        <w:rPr>
          <w:i/>
        </w:rPr>
        <w:t>LDLR</w:t>
      </w:r>
      <w:r>
        <w:t>) loss of function mutation.  Which statement is true?</w:t>
      </w:r>
    </w:p>
    <w:p w14:paraId="2063B1AD" w14:textId="581738BF" w:rsidR="009D58A0" w:rsidRPr="009D58A0" w:rsidRDefault="009D58A0" w:rsidP="009D58A0">
      <w:pPr>
        <w:pStyle w:val="ListParagraph"/>
        <w:numPr>
          <w:ilvl w:val="1"/>
          <w:numId w:val="6"/>
        </w:numPr>
        <w:rPr>
          <w:b/>
        </w:rPr>
      </w:pPr>
      <w:r w:rsidRPr="009D58A0">
        <w:rPr>
          <w:b/>
        </w:rPr>
        <w:t>They would have increased LDL in the blood and increased cholesterol synthesis</w:t>
      </w:r>
    </w:p>
    <w:p w14:paraId="5EA31767" w14:textId="4095BCB9" w:rsidR="009D58A0" w:rsidRDefault="009D58A0" w:rsidP="009D58A0">
      <w:pPr>
        <w:pStyle w:val="ListParagraph"/>
        <w:numPr>
          <w:ilvl w:val="1"/>
          <w:numId w:val="6"/>
        </w:numPr>
      </w:pPr>
      <w:r>
        <w:t>They would have increased LDL in the blood and decreased cholesterol synthesis</w:t>
      </w:r>
    </w:p>
    <w:p w14:paraId="416B31AC" w14:textId="0A55CAB4" w:rsidR="009D58A0" w:rsidRDefault="009D58A0" w:rsidP="009D58A0">
      <w:pPr>
        <w:pStyle w:val="ListParagraph"/>
        <w:numPr>
          <w:ilvl w:val="1"/>
          <w:numId w:val="6"/>
        </w:numPr>
      </w:pPr>
      <w:r>
        <w:t>They would have decreased LDL in the blood and increased cholesterol synthesis</w:t>
      </w:r>
    </w:p>
    <w:p w14:paraId="436E86C1" w14:textId="4B47AE9E" w:rsidR="009D58A0" w:rsidRDefault="009D58A0" w:rsidP="009D58A0">
      <w:pPr>
        <w:pStyle w:val="ListParagraph"/>
        <w:numPr>
          <w:ilvl w:val="1"/>
          <w:numId w:val="6"/>
        </w:numPr>
      </w:pPr>
      <w:r>
        <w:t>They would have decreased LDL in the blood and decreased cholesterol synthesis</w:t>
      </w:r>
    </w:p>
    <w:p w14:paraId="4B75DF58" w14:textId="77777777" w:rsidR="009D58A0" w:rsidRDefault="009D58A0" w:rsidP="009D58A0"/>
    <w:p w14:paraId="2D1E9109" w14:textId="7CA68C82" w:rsidR="009D58A0" w:rsidRDefault="009D58A0" w:rsidP="009D58A0">
      <w:pPr>
        <w:pStyle w:val="ListParagraph"/>
        <w:numPr>
          <w:ilvl w:val="0"/>
          <w:numId w:val="6"/>
        </w:numPr>
      </w:pPr>
      <w:r>
        <w:t xml:space="preserve">How would citrate levels affect fatty acid oxidation? </w:t>
      </w:r>
    </w:p>
    <w:p w14:paraId="1C694A2B" w14:textId="3C37C245" w:rsidR="009D58A0" w:rsidRDefault="009D58A0" w:rsidP="009D58A0">
      <w:pPr>
        <w:pStyle w:val="ListParagraph"/>
        <w:numPr>
          <w:ilvl w:val="1"/>
          <w:numId w:val="6"/>
        </w:numPr>
      </w:pPr>
      <w:r>
        <w:t xml:space="preserve">It would promote oxidation by increasing </w:t>
      </w:r>
      <w:proofErr w:type="spellStart"/>
      <w:r>
        <w:t>malonyl</w:t>
      </w:r>
      <w:proofErr w:type="spellEnd"/>
      <w:r>
        <w:t xml:space="preserve"> CoA</w:t>
      </w:r>
    </w:p>
    <w:p w14:paraId="7CFD40A3" w14:textId="542F2CA9" w:rsidR="009D58A0" w:rsidRPr="009D58A0" w:rsidRDefault="009D58A0" w:rsidP="009D58A0">
      <w:pPr>
        <w:pStyle w:val="ListParagraph"/>
        <w:numPr>
          <w:ilvl w:val="1"/>
          <w:numId w:val="6"/>
        </w:numPr>
        <w:rPr>
          <w:b/>
        </w:rPr>
      </w:pPr>
      <w:r w:rsidRPr="009D58A0">
        <w:rPr>
          <w:b/>
        </w:rPr>
        <w:t xml:space="preserve">It would decrease oxidation </w:t>
      </w:r>
      <w:r>
        <w:rPr>
          <w:b/>
        </w:rPr>
        <w:t>by</w:t>
      </w:r>
      <w:r w:rsidRPr="009D58A0">
        <w:rPr>
          <w:b/>
        </w:rPr>
        <w:t xml:space="preserve"> increasing </w:t>
      </w:r>
      <w:proofErr w:type="spellStart"/>
      <w:r w:rsidRPr="009D58A0">
        <w:rPr>
          <w:b/>
        </w:rPr>
        <w:t>malonyl</w:t>
      </w:r>
      <w:proofErr w:type="spellEnd"/>
      <w:r w:rsidRPr="009D58A0">
        <w:rPr>
          <w:b/>
        </w:rPr>
        <w:t xml:space="preserve"> CoA</w:t>
      </w:r>
    </w:p>
    <w:p w14:paraId="2332083D" w14:textId="4DD93B0C" w:rsidR="009D58A0" w:rsidRDefault="009D58A0" w:rsidP="009D58A0">
      <w:pPr>
        <w:pStyle w:val="ListParagraph"/>
        <w:numPr>
          <w:ilvl w:val="1"/>
          <w:numId w:val="6"/>
        </w:numPr>
      </w:pPr>
      <w:r>
        <w:t>It would promote oxidation by inactivating SREBP1</w:t>
      </w:r>
    </w:p>
    <w:p w14:paraId="0E6BF91C" w14:textId="7D735D8F" w:rsidR="009D58A0" w:rsidRDefault="009D58A0" w:rsidP="009D58A0">
      <w:pPr>
        <w:pStyle w:val="ListParagraph"/>
        <w:numPr>
          <w:ilvl w:val="1"/>
          <w:numId w:val="6"/>
        </w:numPr>
      </w:pPr>
      <w:r>
        <w:t>It would decrease oxidation by inactivating SREBP1</w:t>
      </w:r>
    </w:p>
    <w:p w14:paraId="420ACDAD" w14:textId="77777777" w:rsidR="009D58A0" w:rsidRDefault="009D58A0" w:rsidP="009D58A0"/>
    <w:p w14:paraId="3BB59245" w14:textId="338A6A53" w:rsidR="009D58A0" w:rsidRDefault="009D58A0" w:rsidP="009D58A0">
      <w:pPr>
        <w:pStyle w:val="ListParagraph"/>
        <w:numPr>
          <w:ilvl w:val="0"/>
          <w:numId w:val="6"/>
        </w:numPr>
      </w:pPr>
      <w:r>
        <w:lastRenderedPageBreak/>
        <w:t>What fatty acid is normally made by fatty acid synthase?</w:t>
      </w:r>
    </w:p>
    <w:p w14:paraId="601DD2E2" w14:textId="16A44B3F" w:rsidR="009D58A0" w:rsidRPr="00B87F62" w:rsidRDefault="009D58A0" w:rsidP="009D58A0">
      <w:pPr>
        <w:pStyle w:val="ListParagraph"/>
        <w:numPr>
          <w:ilvl w:val="1"/>
          <w:numId w:val="6"/>
        </w:numPr>
        <w:rPr>
          <w:b/>
        </w:rPr>
      </w:pPr>
      <w:r w:rsidRPr="00B87F62">
        <w:rPr>
          <w:b/>
        </w:rPr>
        <w:t>C16:0</w:t>
      </w:r>
    </w:p>
    <w:p w14:paraId="7330150B" w14:textId="464B50E2" w:rsidR="009D58A0" w:rsidRPr="00B87F62" w:rsidRDefault="009D58A0" w:rsidP="009D58A0">
      <w:pPr>
        <w:pStyle w:val="ListParagraph"/>
        <w:numPr>
          <w:ilvl w:val="1"/>
          <w:numId w:val="6"/>
        </w:numPr>
      </w:pPr>
      <w:r w:rsidRPr="00B87F62">
        <w:t>C18:0</w:t>
      </w:r>
    </w:p>
    <w:p w14:paraId="526ACC6F" w14:textId="2F10A777" w:rsidR="009D58A0" w:rsidRDefault="009D58A0" w:rsidP="009D58A0">
      <w:pPr>
        <w:pStyle w:val="ListParagraph"/>
        <w:numPr>
          <w:ilvl w:val="1"/>
          <w:numId w:val="6"/>
        </w:numPr>
      </w:pPr>
      <w:r>
        <w:t>C16:1</w:t>
      </w:r>
    </w:p>
    <w:p w14:paraId="1C9584B4" w14:textId="2CF541F2" w:rsidR="009D58A0" w:rsidRDefault="009D58A0" w:rsidP="009D58A0">
      <w:pPr>
        <w:pStyle w:val="ListParagraph"/>
        <w:numPr>
          <w:ilvl w:val="1"/>
          <w:numId w:val="6"/>
        </w:numPr>
      </w:pPr>
      <w:r>
        <w:t>C18:1</w:t>
      </w:r>
    </w:p>
    <w:p w14:paraId="2209C801" w14:textId="77777777" w:rsidR="00555A7C" w:rsidRDefault="00555A7C" w:rsidP="00555A7C"/>
    <w:p w14:paraId="3ACE8BCA" w14:textId="54095F04" w:rsidR="009D58A0" w:rsidRDefault="006C1032" w:rsidP="006C1032">
      <w:pPr>
        <w:pStyle w:val="ListParagraph"/>
        <w:numPr>
          <w:ilvl w:val="0"/>
          <w:numId w:val="6"/>
        </w:numPr>
      </w:pPr>
      <w:r>
        <w:t xml:space="preserve">Which fatty acid </w:t>
      </w:r>
      <w:r w:rsidR="001A043B">
        <w:t xml:space="preserve">metabolism </w:t>
      </w:r>
      <w:r>
        <w:t xml:space="preserve">would be most affected by a defect in </w:t>
      </w:r>
      <w:proofErr w:type="spellStart"/>
      <w:r>
        <w:t>peroxisomal</w:t>
      </w:r>
      <w:proofErr w:type="spellEnd"/>
      <w:r>
        <w:t xml:space="preserve"> function</w:t>
      </w:r>
      <w:r w:rsidR="001A043B">
        <w:t xml:space="preserve"> such as </w:t>
      </w:r>
      <w:proofErr w:type="spellStart"/>
      <w:r w:rsidR="001A043B">
        <w:t>Zellwegger</w:t>
      </w:r>
      <w:proofErr w:type="spellEnd"/>
      <w:r w:rsidR="001A043B">
        <w:t xml:space="preserve"> syndrome</w:t>
      </w:r>
      <w:r>
        <w:t>?</w:t>
      </w:r>
    </w:p>
    <w:p w14:paraId="281C5A8A" w14:textId="3E6937F4" w:rsidR="006C1032" w:rsidRDefault="006C1032" w:rsidP="006C1032">
      <w:pPr>
        <w:pStyle w:val="ListParagraph"/>
        <w:numPr>
          <w:ilvl w:val="1"/>
          <w:numId w:val="6"/>
        </w:numPr>
      </w:pPr>
      <w:r>
        <w:t>C16:0</w:t>
      </w:r>
    </w:p>
    <w:p w14:paraId="7D9E567F" w14:textId="0887770D" w:rsidR="006C1032" w:rsidRDefault="006C1032" w:rsidP="006C1032">
      <w:pPr>
        <w:pStyle w:val="ListParagraph"/>
        <w:numPr>
          <w:ilvl w:val="1"/>
          <w:numId w:val="6"/>
        </w:numPr>
      </w:pPr>
      <w:r>
        <w:t xml:space="preserve">C8:0 </w:t>
      </w:r>
    </w:p>
    <w:p w14:paraId="6594622E" w14:textId="54C12AB0" w:rsidR="006C1032" w:rsidRPr="00B27589" w:rsidRDefault="00B27589" w:rsidP="006C1032">
      <w:pPr>
        <w:pStyle w:val="ListParagraph"/>
        <w:numPr>
          <w:ilvl w:val="1"/>
          <w:numId w:val="6"/>
        </w:numPr>
        <w:rPr>
          <w:b/>
        </w:rPr>
      </w:pPr>
      <w:r w:rsidRPr="00B27589">
        <w:rPr>
          <w:b/>
        </w:rPr>
        <w:t>C22:0</w:t>
      </w:r>
    </w:p>
    <w:p w14:paraId="4FEED642" w14:textId="6E3F1E45" w:rsidR="006C1032" w:rsidRDefault="001A043B" w:rsidP="006C1032">
      <w:pPr>
        <w:pStyle w:val="ListParagraph"/>
        <w:numPr>
          <w:ilvl w:val="1"/>
          <w:numId w:val="6"/>
        </w:numPr>
      </w:pPr>
      <w:r>
        <w:t>C20:4</w:t>
      </w:r>
      <w:r w:rsidRPr="001A043B">
        <w:rPr>
          <w:rFonts w:ascii="Symbol" w:hAnsi="Symbol"/>
        </w:rPr>
        <w:t></w:t>
      </w:r>
      <w:r>
        <w:t>6</w:t>
      </w:r>
    </w:p>
    <w:p w14:paraId="5B699FFC" w14:textId="77777777" w:rsidR="00B27589" w:rsidRDefault="00B27589" w:rsidP="00B27589"/>
    <w:p w14:paraId="4CC03F13" w14:textId="731FC033" w:rsidR="00B27589" w:rsidRDefault="00B27589" w:rsidP="00B27589">
      <w:pPr>
        <w:pStyle w:val="ListParagraph"/>
        <w:numPr>
          <w:ilvl w:val="0"/>
          <w:numId w:val="6"/>
        </w:numPr>
      </w:pPr>
      <w:r>
        <w:t>Wh</w:t>
      </w:r>
      <w:r w:rsidR="0083463A">
        <w:t>ich</w:t>
      </w:r>
      <w:r>
        <w:t xml:space="preserve"> statement </w:t>
      </w:r>
      <w:r w:rsidR="0083463A">
        <w:t>is</w:t>
      </w:r>
      <w:r>
        <w:t xml:space="preserve"> true of nutritional ketosis?</w:t>
      </w:r>
    </w:p>
    <w:p w14:paraId="664A7AA4" w14:textId="15FF3480" w:rsidR="00B27589" w:rsidRPr="00B27589" w:rsidRDefault="00B27589" w:rsidP="00B27589">
      <w:pPr>
        <w:pStyle w:val="ListParagraph"/>
        <w:numPr>
          <w:ilvl w:val="1"/>
          <w:numId w:val="6"/>
        </w:numPr>
        <w:rPr>
          <w:b/>
        </w:rPr>
      </w:pPr>
      <w:r>
        <w:rPr>
          <w:b/>
        </w:rPr>
        <w:t>It is e</w:t>
      </w:r>
      <w:r w:rsidRPr="00B27589">
        <w:rPr>
          <w:b/>
        </w:rPr>
        <w:t>nhanced by active gluconeogenesis</w:t>
      </w:r>
    </w:p>
    <w:p w14:paraId="5AA863EF" w14:textId="4D4B1750" w:rsidR="00B27589" w:rsidRDefault="00B27589" w:rsidP="00B27589">
      <w:pPr>
        <w:pStyle w:val="ListParagraph"/>
        <w:numPr>
          <w:ilvl w:val="1"/>
          <w:numId w:val="6"/>
        </w:numPr>
      </w:pPr>
      <w:r>
        <w:t>It is decreased by active lipolysis</w:t>
      </w:r>
    </w:p>
    <w:p w14:paraId="157E98D7" w14:textId="2FB98DE9" w:rsidR="00B27589" w:rsidRDefault="00B27589" w:rsidP="00B27589">
      <w:pPr>
        <w:pStyle w:val="ListParagraph"/>
        <w:numPr>
          <w:ilvl w:val="1"/>
          <w:numId w:val="6"/>
        </w:numPr>
      </w:pPr>
      <w:r>
        <w:t>It occurs primarily in the muscle</w:t>
      </w:r>
    </w:p>
    <w:p w14:paraId="1D3213AE" w14:textId="6A56CEB1" w:rsidR="00B27589" w:rsidRDefault="00B27589" w:rsidP="00B27589">
      <w:pPr>
        <w:pStyle w:val="ListParagraph"/>
        <w:numPr>
          <w:ilvl w:val="1"/>
          <w:numId w:val="6"/>
        </w:numPr>
      </w:pPr>
      <w:r>
        <w:t>Ketone levels will be higher after exercise</w:t>
      </w:r>
    </w:p>
    <w:p w14:paraId="54CA2769" w14:textId="77777777" w:rsidR="00B27589" w:rsidRDefault="00B27589" w:rsidP="00B27589"/>
    <w:p w14:paraId="19DFBCDD" w14:textId="3C7C08F2" w:rsidR="00B27589" w:rsidRDefault="00B27589" w:rsidP="00B27589">
      <w:pPr>
        <w:pStyle w:val="ListParagraph"/>
        <w:numPr>
          <w:ilvl w:val="0"/>
          <w:numId w:val="6"/>
        </w:numPr>
      </w:pPr>
      <w:r>
        <w:t>Brain trauma such as whiplash can impair vasopressin (also known as ADH) secretion.  What would this result in?</w:t>
      </w:r>
    </w:p>
    <w:p w14:paraId="075DFABB" w14:textId="352C07A5" w:rsidR="00B27589" w:rsidRDefault="00B27589" w:rsidP="00B27589">
      <w:pPr>
        <w:pStyle w:val="ListParagraph"/>
        <w:numPr>
          <w:ilvl w:val="1"/>
          <w:numId w:val="6"/>
        </w:numPr>
      </w:pPr>
      <w:r>
        <w:t>Excessive water retention</w:t>
      </w:r>
    </w:p>
    <w:p w14:paraId="3B688E68" w14:textId="039984C4" w:rsidR="00B27589" w:rsidRPr="00B27589" w:rsidRDefault="00B27589" w:rsidP="00B27589">
      <w:pPr>
        <w:pStyle w:val="ListParagraph"/>
        <w:numPr>
          <w:ilvl w:val="1"/>
          <w:numId w:val="6"/>
        </w:numPr>
        <w:rPr>
          <w:b/>
        </w:rPr>
      </w:pPr>
      <w:r w:rsidRPr="00B27589">
        <w:rPr>
          <w:b/>
        </w:rPr>
        <w:t>Excessive urination</w:t>
      </w:r>
    </w:p>
    <w:p w14:paraId="752E12F0" w14:textId="4A8BB1F6" w:rsidR="00B27589" w:rsidRDefault="00B27589" w:rsidP="00B27589">
      <w:pPr>
        <w:pStyle w:val="ListParagraph"/>
        <w:numPr>
          <w:ilvl w:val="1"/>
          <w:numId w:val="6"/>
        </w:numPr>
      </w:pPr>
      <w:proofErr w:type="spellStart"/>
      <w:r>
        <w:t>Hyponatria</w:t>
      </w:r>
      <w:proofErr w:type="spellEnd"/>
    </w:p>
    <w:p w14:paraId="7D6FF15F" w14:textId="16DFA8F6" w:rsidR="00B27589" w:rsidRDefault="00B27589" w:rsidP="00B27589">
      <w:pPr>
        <w:pStyle w:val="ListParagraph"/>
        <w:numPr>
          <w:ilvl w:val="1"/>
          <w:numId w:val="6"/>
        </w:numPr>
      </w:pPr>
      <w:r>
        <w:t>Hypokalemia</w:t>
      </w:r>
    </w:p>
    <w:p w14:paraId="6C370C4C" w14:textId="77777777" w:rsidR="00B27589" w:rsidRDefault="00B27589" w:rsidP="00B27589"/>
    <w:p w14:paraId="07A95A44" w14:textId="67C24B53" w:rsidR="00B27589" w:rsidRDefault="00B27589" w:rsidP="00B27589">
      <w:pPr>
        <w:pStyle w:val="ListParagraph"/>
        <w:numPr>
          <w:ilvl w:val="0"/>
          <w:numId w:val="6"/>
        </w:numPr>
      </w:pPr>
      <w:r>
        <w:t>Addison’s disease, which involves immune destruction of the adrenal glands would result in which of the following?</w:t>
      </w:r>
    </w:p>
    <w:p w14:paraId="44B1FBD7" w14:textId="71D9407A" w:rsidR="00B27589" w:rsidRPr="00B27589" w:rsidRDefault="00B27589" w:rsidP="00B27589">
      <w:pPr>
        <w:pStyle w:val="ListParagraph"/>
        <w:numPr>
          <w:ilvl w:val="1"/>
          <w:numId w:val="6"/>
        </w:numPr>
        <w:rPr>
          <w:b/>
        </w:rPr>
      </w:pPr>
      <w:proofErr w:type="spellStart"/>
      <w:r w:rsidRPr="00B27589">
        <w:rPr>
          <w:b/>
        </w:rPr>
        <w:t>Hyponatria</w:t>
      </w:r>
      <w:proofErr w:type="spellEnd"/>
      <w:r w:rsidRPr="00B27589">
        <w:rPr>
          <w:b/>
        </w:rPr>
        <w:t xml:space="preserve"> and hypertension</w:t>
      </w:r>
    </w:p>
    <w:p w14:paraId="47D28230" w14:textId="264C6AD5" w:rsidR="00B27589" w:rsidRDefault="00B27589" w:rsidP="00B27589">
      <w:pPr>
        <w:pStyle w:val="ListParagraph"/>
        <w:numPr>
          <w:ilvl w:val="1"/>
          <w:numId w:val="6"/>
        </w:numPr>
      </w:pPr>
      <w:proofErr w:type="spellStart"/>
      <w:r>
        <w:t>Hyponatria</w:t>
      </w:r>
      <w:proofErr w:type="spellEnd"/>
      <w:r>
        <w:t xml:space="preserve"> and hypotension</w:t>
      </w:r>
    </w:p>
    <w:p w14:paraId="368B8EBE" w14:textId="2C492109" w:rsidR="00B27589" w:rsidRDefault="00B27589" w:rsidP="00B27589">
      <w:pPr>
        <w:pStyle w:val="ListParagraph"/>
        <w:numPr>
          <w:ilvl w:val="1"/>
          <w:numId w:val="6"/>
        </w:numPr>
      </w:pPr>
      <w:proofErr w:type="spellStart"/>
      <w:r>
        <w:t>Hypernatria</w:t>
      </w:r>
      <w:proofErr w:type="spellEnd"/>
      <w:r>
        <w:t xml:space="preserve"> and hypertension</w:t>
      </w:r>
    </w:p>
    <w:p w14:paraId="5CAB2221" w14:textId="0C850FF8" w:rsidR="00B27589" w:rsidRDefault="00B27589" w:rsidP="00B27589">
      <w:pPr>
        <w:pStyle w:val="ListParagraph"/>
        <w:numPr>
          <w:ilvl w:val="1"/>
          <w:numId w:val="6"/>
        </w:numPr>
      </w:pPr>
      <w:proofErr w:type="spellStart"/>
      <w:r>
        <w:t>Hypernatria</w:t>
      </w:r>
      <w:proofErr w:type="spellEnd"/>
      <w:r>
        <w:t xml:space="preserve"> and hypertension</w:t>
      </w:r>
    </w:p>
    <w:p w14:paraId="316E6DE0" w14:textId="77777777" w:rsidR="00355F17" w:rsidRDefault="00355F17" w:rsidP="008077F5"/>
    <w:p w14:paraId="04CA68A5" w14:textId="4DEDAEAF" w:rsidR="00355F17" w:rsidRDefault="00355F17" w:rsidP="008077F5">
      <w:r>
        <w:t>Short Answer</w:t>
      </w:r>
    </w:p>
    <w:p w14:paraId="25C46D2B" w14:textId="77777777" w:rsidR="002161A2" w:rsidRDefault="002161A2" w:rsidP="008077F5"/>
    <w:p w14:paraId="7B9CD16D" w14:textId="474CA834" w:rsidR="002161A2" w:rsidRDefault="002161A2" w:rsidP="004274AA">
      <w:pPr>
        <w:pStyle w:val="ListParagraph"/>
        <w:numPr>
          <w:ilvl w:val="0"/>
          <w:numId w:val="5"/>
        </w:numPr>
      </w:pPr>
      <w:r>
        <w:t xml:space="preserve">Describe at least three important roles of triglycerides in human health </w:t>
      </w:r>
      <w:commentRangeStart w:id="12"/>
      <w:r>
        <w:t>(3 points)</w:t>
      </w:r>
      <w:r w:rsidR="004274AA">
        <w:t>.</w:t>
      </w:r>
      <w:commentRangeEnd w:id="12"/>
      <w:r w:rsidR="00316301">
        <w:rPr>
          <w:rStyle w:val="CommentReference"/>
        </w:rPr>
        <w:commentReference w:id="12"/>
      </w:r>
    </w:p>
    <w:p w14:paraId="2DA640B6" w14:textId="77777777" w:rsidR="00D84115" w:rsidRDefault="00D84115" w:rsidP="00D84115"/>
    <w:p w14:paraId="2BBB30D2" w14:textId="141069E4" w:rsidR="004274AA" w:rsidRDefault="00D84115" w:rsidP="004274AA">
      <w:pPr>
        <w:pStyle w:val="ListParagraph"/>
        <w:numPr>
          <w:ilvl w:val="0"/>
          <w:numId w:val="5"/>
        </w:numPr>
      </w:pPr>
      <w:r>
        <w:t>A</w:t>
      </w:r>
      <w:r w:rsidR="0083463A">
        <w:t xml:space="preserve">n </w:t>
      </w:r>
      <w:proofErr w:type="gramStart"/>
      <w:r w:rsidR="0083463A">
        <w:t>individual</w:t>
      </w:r>
      <w:r>
        <w:t xml:space="preserve">  has</w:t>
      </w:r>
      <w:proofErr w:type="gramEnd"/>
      <w:r>
        <w:t xml:space="preserve"> a deficiency in the secretion of cholecystokinin.  Name </w:t>
      </w:r>
      <w:r w:rsidR="00B87F62">
        <w:t>three</w:t>
      </w:r>
      <w:r>
        <w:t xml:space="preserve"> digestive </w:t>
      </w:r>
      <w:commentRangeStart w:id="13"/>
      <w:r>
        <w:t xml:space="preserve">processes that may be </w:t>
      </w:r>
      <w:commentRangeEnd w:id="13"/>
      <w:r w:rsidR="00AA0C0D">
        <w:rPr>
          <w:rStyle w:val="CommentReference"/>
        </w:rPr>
        <w:commentReference w:id="13"/>
      </w:r>
      <w:r w:rsidR="00AA0C0D">
        <w:t>affected</w:t>
      </w:r>
      <w:r>
        <w:t>, and explain how this would affect lipid absorption (3 points).</w:t>
      </w:r>
    </w:p>
    <w:p w14:paraId="500D3220" w14:textId="77777777" w:rsidR="004274AA" w:rsidRDefault="004274AA" w:rsidP="004274AA"/>
    <w:p w14:paraId="2548CBDF" w14:textId="6AEF63CB" w:rsidR="004274AA" w:rsidRDefault="00316301" w:rsidP="004274AA">
      <w:pPr>
        <w:pStyle w:val="ListParagraph"/>
        <w:numPr>
          <w:ilvl w:val="0"/>
          <w:numId w:val="5"/>
        </w:numPr>
      </w:pPr>
      <w:r>
        <w:t>Referencing the fatty acid below, w</w:t>
      </w:r>
      <w:r w:rsidR="004274AA">
        <w:t>hat is the delta and omega nomenclature of this fatty acid (2 points)?</w:t>
      </w:r>
      <w:r w:rsidR="00461E71">
        <w:t xml:space="preserve">  Can it be synthesized by </w:t>
      </w:r>
      <w:commentRangeStart w:id="14"/>
      <w:commentRangeStart w:id="15"/>
      <w:r w:rsidR="00461E71">
        <w:t>humans</w:t>
      </w:r>
      <w:commentRangeEnd w:id="14"/>
      <w:r w:rsidR="0083463A">
        <w:rPr>
          <w:rStyle w:val="CommentReference"/>
        </w:rPr>
        <w:commentReference w:id="14"/>
      </w:r>
      <w:commentRangeEnd w:id="15"/>
      <w:r w:rsidR="0090468A">
        <w:rPr>
          <w:rStyle w:val="CommentReference"/>
        </w:rPr>
        <w:commentReference w:id="15"/>
      </w:r>
      <w:r w:rsidR="0090468A">
        <w:t>, why or why not</w:t>
      </w:r>
      <w:r w:rsidR="00461E71">
        <w:t xml:space="preserve"> (</w:t>
      </w:r>
      <w:r w:rsidR="0090468A">
        <w:t>2</w:t>
      </w:r>
      <w:r w:rsidR="00461E71">
        <w:t xml:space="preserve"> point; </w:t>
      </w:r>
      <w:r w:rsidR="0090468A">
        <w:t>4</w:t>
      </w:r>
      <w:r w:rsidR="00461E71">
        <w:t xml:space="preserve"> points total)? </w:t>
      </w:r>
    </w:p>
    <w:p w14:paraId="158D4327" w14:textId="77777777" w:rsidR="00461E71" w:rsidRDefault="00461E71" w:rsidP="00461E71"/>
    <w:p w14:paraId="02967DDC" w14:textId="546D39C2" w:rsidR="00461E71" w:rsidRDefault="00461E71" w:rsidP="00461E71">
      <w:r w:rsidRPr="00461E71">
        <w:rPr>
          <w:noProof/>
        </w:rPr>
        <w:drawing>
          <wp:inline distT="0" distB="0" distL="0" distR="0" wp14:anchorId="7D4DAE80" wp14:editId="282C5B57">
            <wp:extent cx="2540000"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0000" cy="939800"/>
                    </a:xfrm>
                    <a:prstGeom prst="rect">
                      <a:avLst/>
                    </a:prstGeom>
                  </pic:spPr>
                </pic:pic>
              </a:graphicData>
            </a:graphic>
          </wp:inline>
        </w:drawing>
      </w:r>
    </w:p>
    <w:p w14:paraId="29B2EBCF" w14:textId="77777777" w:rsidR="004274AA" w:rsidRDefault="004274AA" w:rsidP="004274AA"/>
    <w:p w14:paraId="32534512" w14:textId="77777777" w:rsidR="00355F17" w:rsidRDefault="00355F17" w:rsidP="008077F5"/>
    <w:p w14:paraId="3F8D80AE" w14:textId="57D722EA" w:rsidR="00355F17" w:rsidRDefault="00355F17" w:rsidP="004274AA">
      <w:pPr>
        <w:pStyle w:val="ListParagraph"/>
        <w:numPr>
          <w:ilvl w:val="0"/>
          <w:numId w:val="5"/>
        </w:numPr>
      </w:pPr>
      <w:r>
        <w:t xml:space="preserve">Adrenaline phosphorylates acetyl-coA carboxylase </w:t>
      </w:r>
      <w:r w:rsidR="00417AF8">
        <w:t xml:space="preserve">in the muscle, in a manner similar in effect to AMPK.  How would this affect </w:t>
      </w:r>
      <w:r w:rsidR="00417AF8" w:rsidRPr="004274AA">
        <w:rPr>
          <w:i/>
        </w:rPr>
        <w:t>de novo</w:t>
      </w:r>
      <w:r w:rsidR="00417AF8">
        <w:t xml:space="preserve"> lipogenesis and lipolysis (2 points)?  Draw out the key </w:t>
      </w:r>
      <w:r w:rsidR="0090468A">
        <w:t xml:space="preserve">intermediates </w:t>
      </w:r>
      <w:r w:rsidR="00417AF8">
        <w:t>that would be affected by this phosphorylation and what protein activities would be altered (2 points).  Describe how this would affect energy availability in the muscle (1</w:t>
      </w:r>
      <w:r w:rsidR="0083463A">
        <w:t xml:space="preserve"> point</w:t>
      </w:r>
      <w:r w:rsidR="00417AF8">
        <w:t xml:space="preserve">; </w:t>
      </w:r>
      <w:r w:rsidR="0083463A">
        <w:t xml:space="preserve">5 points </w:t>
      </w:r>
      <w:r w:rsidR="00417AF8">
        <w:t>total).</w:t>
      </w:r>
    </w:p>
    <w:p w14:paraId="755F72C0" w14:textId="77777777" w:rsidR="000B3D8F" w:rsidRDefault="000B3D8F" w:rsidP="008077F5"/>
    <w:p w14:paraId="3C29C16A" w14:textId="6182E017" w:rsidR="00D86F0D" w:rsidRDefault="000B3D8F" w:rsidP="008077F5">
      <w:pPr>
        <w:pStyle w:val="ListParagraph"/>
        <w:numPr>
          <w:ilvl w:val="0"/>
          <w:numId w:val="5"/>
        </w:numPr>
      </w:pPr>
      <w:r>
        <w:t>Describe how mutations in the Low Density Lipoprotein Receptor (</w:t>
      </w:r>
      <w:r w:rsidRPr="004274AA">
        <w:rPr>
          <w:i/>
        </w:rPr>
        <w:t xml:space="preserve">LDLR) </w:t>
      </w:r>
      <w:r>
        <w:t>cause familial hypercholesterolemia, including effects on cholesterol biosynthesis and transport (2 points).  Would a statin (HMG-CoA reductase inhibitor) be an effective treatment?  Why or why not (2 points; 4 points total)</w:t>
      </w:r>
      <w:r w:rsidR="00D86F0D">
        <w:t>.</w:t>
      </w:r>
    </w:p>
    <w:p w14:paraId="74DBBBC7" w14:textId="77777777" w:rsidR="00D86F0D" w:rsidRDefault="00D86F0D" w:rsidP="00D86F0D"/>
    <w:p w14:paraId="1B88932D" w14:textId="579AC44B" w:rsidR="00D86F0D" w:rsidRDefault="00D86F0D" w:rsidP="00D86F0D">
      <w:pPr>
        <w:pStyle w:val="ListParagraph"/>
        <w:numPr>
          <w:ilvl w:val="0"/>
          <w:numId w:val="5"/>
        </w:numPr>
      </w:pPr>
      <w:r>
        <w:t xml:space="preserve">Describe the process by which triglycerides in the liver can be used </w:t>
      </w:r>
      <w:r w:rsidR="00AA0C0D">
        <w:t>by</w:t>
      </w:r>
      <w:r>
        <w:t xml:space="preserve"> muscle.  What are the key enzymes and particles involved in this trafficking (2 points)</w:t>
      </w:r>
      <w:r w:rsidR="002B48D1">
        <w:t>?</w:t>
      </w:r>
      <w:r>
        <w:t xml:space="preserve">  </w:t>
      </w:r>
      <w:r w:rsidR="00EE4925">
        <w:t>How are lipids trafficked from adipose tissue to muscle and how is this process controlled by hormones</w:t>
      </w:r>
      <w:r>
        <w:t xml:space="preserve"> (2 points, 4 points total)?  </w:t>
      </w:r>
    </w:p>
    <w:p w14:paraId="73335D31" w14:textId="77777777" w:rsidR="001A043B" w:rsidRDefault="001A043B" w:rsidP="001A043B"/>
    <w:p w14:paraId="35DA9958" w14:textId="736362D1" w:rsidR="003940FD" w:rsidRPr="003940FD" w:rsidRDefault="001A043B" w:rsidP="003940FD">
      <w:pPr>
        <w:pStyle w:val="ListParagraph"/>
        <w:numPr>
          <w:ilvl w:val="0"/>
          <w:numId w:val="5"/>
        </w:numPr>
      </w:pPr>
      <w:r>
        <w:t xml:space="preserve">Describe the relative </w:t>
      </w:r>
      <w:r w:rsidR="003940FD">
        <w:t>order in efficiency</w:t>
      </w:r>
      <w:r>
        <w:t xml:space="preserve"> by which </w:t>
      </w:r>
      <w:r w:rsidR="003940FD">
        <w:t xml:space="preserve">these fatty acids would be oxidized and why: </w:t>
      </w:r>
      <w:r w:rsidR="003940FD" w:rsidRPr="003940FD">
        <w:rPr>
          <w:bCs/>
        </w:rPr>
        <w:t>22:6(n-3), C18:1, C16:0, C6:0</w:t>
      </w:r>
      <w:r w:rsidR="003940FD">
        <w:rPr>
          <w:bCs/>
        </w:rPr>
        <w:t xml:space="preserve"> (4 points total).</w:t>
      </w:r>
    </w:p>
    <w:p w14:paraId="62B3DED5" w14:textId="77777777" w:rsidR="00D86F0D" w:rsidRDefault="00D86F0D" w:rsidP="00D86F0D"/>
    <w:p w14:paraId="367A1D00" w14:textId="46D2D6C6" w:rsidR="000B3D8F" w:rsidRDefault="000B3D8F" w:rsidP="00EA5A99">
      <w:pPr>
        <w:pStyle w:val="ListParagraph"/>
        <w:numPr>
          <w:ilvl w:val="0"/>
          <w:numId w:val="5"/>
        </w:numPr>
      </w:pPr>
      <w:r>
        <w:t xml:space="preserve">Draw </w:t>
      </w:r>
      <w:r w:rsidR="00EE4925">
        <w:t xml:space="preserve">a triglyceride </w:t>
      </w:r>
      <w:r w:rsidR="0085789A">
        <w:t>with these fatty acids</w:t>
      </w:r>
      <w:r w:rsidR="00EE4925">
        <w:t xml:space="preserve">: </w:t>
      </w:r>
      <w:r w:rsidR="00702640">
        <w:t>Docosahexaenoic acid (22:6</w:t>
      </w:r>
      <w:r w:rsidR="00702640" w:rsidRPr="00EA5A99">
        <w:rPr>
          <w:rFonts w:ascii="Symbol" w:hAnsi="Symbol"/>
        </w:rPr>
        <w:t></w:t>
      </w:r>
      <w:r w:rsidR="00702640">
        <w:t xml:space="preserve">4 all cis), </w:t>
      </w:r>
      <w:proofErr w:type="spellStart"/>
      <w:r w:rsidR="0085789A">
        <w:t>Palmitoeic</w:t>
      </w:r>
      <w:proofErr w:type="spellEnd"/>
      <w:r w:rsidR="0085789A">
        <w:t xml:space="preserve"> Acid (C18:1 </w:t>
      </w:r>
      <w:r w:rsidR="0085789A" w:rsidRPr="00B87F62">
        <w:rPr>
          <w:rFonts w:ascii="Symbol" w:hAnsi="Symbol"/>
        </w:rPr>
        <w:t></w:t>
      </w:r>
      <w:r w:rsidR="0085789A">
        <w:t xml:space="preserve">9) </w:t>
      </w:r>
      <w:r w:rsidR="00452C21">
        <w:t>and Palmitic Acid (C18</w:t>
      </w:r>
      <w:r w:rsidR="005A5CCF">
        <w:t>:0</w:t>
      </w:r>
      <w:r w:rsidR="00452C21">
        <w:t xml:space="preserve">) </w:t>
      </w:r>
      <w:r w:rsidR="00702640">
        <w:t xml:space="preserve">showing any kinks in </w:t>
      </w:r>
      <w:r w:rsidR="00452C21">
        <w:t xml:space="preserve">the </w:t>
      </w:r>
      <w:r w:rsidR="00702640">
        <w:t>molecular structure</w:t>
      </w:r>
      <w:r w:rsidR="00452C21">
        <w:t>s</w:t>
      </w:r>
      <w:r w:rsidR="00702640">
        <w:t xml:space="preserve"> (</w:t>
      </w:r>
      <w:r w:rsidR="005A5CCF">
        <w:t>8</w:t>
      </w:r>
      <w:r w:rsidR="00702640">
        <w:t xml:space="preserve"> points).  Would you expect this lipid to be solid or liquid at room temperature and why (1 point).  Are humans able to synthesize </w:t>
      </w:r>
      <w:r w:rsidR="0085789A">
        <w:t xml:space="preserve">these </w:t>
      </w:r>
      <w:r w:rsidR="00702640">
        <w:t xml:space="preserve">fatty acid from either glucose or </w:t>
      </w:r>
      <w:r w:rsidR="0085789A">
        <w:t xml:space="preserve">others </w:t>
      </w:r>
      <w:r w:rsidR="00702640">
        <w:t>precursor</w:t>
      </w:r>
      <w:r w:rsidR="005A5CCF">
        <w:t>s</w:t>
      </w:r>
      <w:r w:rsidR="00702640">
        <w:t>.  If so, what would it be (1 point; 4 points total)</w:t>
      </w:r>
    </w:p>
    <w:p w14:paraId="53DCCD94" w14:textId="77777777" w:rsidR="00463046" w:rsidRDefault="00463046" w:rsidP="00463046"/>
    <w:p w14:paraId="5E680F48" w14:textId="476D5F8D" w:rsidR="00463046" w:rsidRDefault="00463046" w:rsidP="00463046">
      <w:pPr>
        <w:pStyle w:val="ListParagraph"/>
        <w:numPr>
          <w:ilvl w:val="0"/>
          <w:numId w:val="5"/>
        </w:numPr>
      </w:pPr>
      <w:r>
        <w:t xml:space="preserve">An individual eats a serving of oatmeal on a daily basis.  Please </w:t>
      </w:r>
      <w:r w:rsidRPr="00463046">
        <w:rPr>
          <w:i/>
          <w:u w:val="single"/>
        </w:rPr>
        <w:t>describe</w:t>
      </w:r>
      <w:r>
        <w:t>: (8 points total)</w:t>
      </w:r>
    </w:p>
    <w:p w14:paraId="591F1353" w14:textId="77777777" w:rsidR="00463046" w:rsidRDefault="00463046" w:rsidP="00463046">
      <w:pPr>
        <w:pStyle w:val="ListParagraph"/>
        <w:numPr>
          <w:ilvl w:val="0"/>
          <w:numId w:val="15"/>
        </w:numPr>
        <w:ind w:left="1080"/>
      </w:pPr>
      <w:r>
        <w:t>The type of fiber this person may be eating and the basic structure of the type of fiber (2 points)</w:t>
      </w:r>
    </w:p>
    <w:p w14:paraId="18352CA6" w14:textId="1881BDD4" w:rsidR="00463046" w:rsidRDefault="00463046" w:rsidP="00463046">
      <w:pPr>
        <w:pStyle w:val="ListParagraph"/>
        <w:numPr>
          <w:ilvl w:val="0"/>
          <w:numId w:val="15"/>
        </w:numPr>
        <w:ind w:left="1080"/>
      </w:pPr>
      <w:r>
        <w:t>A specific property the fiber holds (2 p</w:t>
      </w:r>
      <w:r w:rsidR="0083463A">
        <w:t>oin</w:t>
      </w:r>
      <w:r>
        <w:t>ts)</w:t>
      </w:r>
    </w:p>
    <w:p w14:paraId="4AFE9972" w14:textId="693531CF" w:rsidR="00463046" w:rsidRPr="00F3459B" w:rsidRDefault="00463046" w:rsidP="00463046">
      <w:pPr>
        <w:pStyle w:val="ListParagraph"/>
        <w:numPr>
          <w:ilvl w:val="0"/>
          <w:numId w:val="15"/>
        </w:numPr>
        <w:ind w:left="1080"/>
        <w:rPr>
          <w:i/>
          <w:u w:val="single"/>
        </w:rPr>
      </w:pPr>
      <w:r>
        <w:t xml:space="preserve">A physiological affect </w:t>
      </w:r>
      <w:r w:rsidRPr="00F3459B">
        <w:rPr>
          <w:i/>
          <w:u w:val="single"/>
        </w:rPr>
        <w:t>resulting in</w:t>
      </w:r>
      <w:r>
        <w:t xml:space="preserve"> a health benefit on the human </w:t>
      </w:r>
      <w:r w:rsidRPr="00F3459B">
        <w:rPr>
          <w:i/>
          <w:u w:val="single"/>
        </w:rPr>
        <w:t>given this property</w:t>
      </w:r>
      <w:r>
        <w:rPr>
          <w:i/>
          <w:u w:val="single"/>
        </w:rPr>
        <w:t xml:space="preserve"> </w:t>
      </w:r>
      <w:r w:rsidRPr="0083463A">
        <w:rPr>
          <w:u w:val="single"/>
        </w:rPr>
        <w:t>(4 p</w:t>
      </w:r>
      <w:r w:rsidR="0083463A" w:rsidRPr="0083463A">
        <w:rPr>
          <w:u w:val="single"/>
        </w:rPr>
        <w:t>oin</w:t>
      </w:r>
      <w:r w:rsidRPr="0083463A">
        <w:rPr>
          <w:u w:val="single"/>
        </w:rPr>
        <w:t>ts)</w:t>
      </w:r>
    </w:p>
    <w:p w14:paraId="24518CA6" w14:textId="77777777" w:rsidR="00463046" w:rsidRDefault="00463046" w:rsidP="00463046">
      <w:pPr>
        <w:ind w:left="720"/>
      </w:pPr>
    </w:p>
    <w:p w14:paraId="4E855614" w14:textId="77777777" w:rsidR="00417AF8" w:rsidRDefault="00417AF8" w:rsidP="008077F5"/>
    <w:p w14:paraId="6C442BC8" w14:textId="77777777" w:rsidR="00417AF8" w:rsidRDefault="00417AF8" w:rsidP="008077F5"/>
    <w:p w14:paraId="0E5094CA" w14:textId="77777777" w:rsidR="00417AF8" w:rsidRPr="00417AF8" w:rsidRDefault="00417AF8" w:rsidP="008077F5"/>
    <w:p w14:paraId="6EA3CB5B" w14:textId="77777777" w:rsidR="008077F5" w:rsidRDefault="008077F5" w:rsidP="008077F5">
      <w:r>
        <w:t xml:space="preserve"> </w:t>
      </w:r>
    </w:p>
    <w:sectPr w:rsidR="008077F5"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6-12-11T09:14:00Z" w:initials="DB">
    <w:p w14:paraId="24771874" w14:textId="641C048A" w:rsidR="0083463A" w:rsidRDefault="0083463A">
      <w:pPr>
        <w:pStyle w:val="CommentText"/>
      </w:pPr>
      <w:r>
        <w:rPr>
          <w:rStyle w:val="CommentReference"/>
        </w:rPr>
        <w:annotationRef/>
      </w:r>
      <w:r>
        <w:t xml:space="preserve">This sounds a bit unclear to me.  </w:t>
      </w:r>
      <w:proofErr w:type="spellStart"/>
      <w:r>
        <w:t>Im</w:t>
      </w:r>
      <w:proofErr w:type="spellEnd"/>
      <w:r>
        <w:t xml:space="preserve"> trying to get at choline delivery happening via phospholipids.</w:t>
      </w:r>
    </w:p>
  </w:comment>
  <w:comment w:id="2" w:author="Olivia Anderson" w:date="2016-12-11T14:19:00Z" w:initials="OA">
    <w:p w14:paraId="3FB5D15D" w14:textId="768A7B11" w:rsidR="0083463A" w:rsidRDefault="0083463A">
      <w:pPr>
        <w:pStyle w:val="CommentText"/>
      </w:pPr>
      <w:r>
        <w:rPr>
          <w:rStyle w:val="CommentReference"/>
        </w:rPr>
        <w:annotationRef/>
      </w:r>
      <w:r>
        <w:t xml:space="preserve">I still don’t understand what you are trying to portray with item D) even with the comment.  </w:t>
      </w:r>
    </w:p>
  </w:comment>
  <w:comment w:id="5" w:author="jll030@bucknell.edu" w:date="2016-12-10T17:09:00Z" w:initials="j">
    <w:p w14:paraId="6BDF4DC4" w14:textId="5E69D7EC" w:rsidR="0083463A" w:rsidRDefault="0083463A">
      <w:pPr>
        <w:pStyle w:val="CommentText"/>
      </w:pPr>
      <w:r>
        <w:rPr>
          <w:rStyle w:val="CommentReference"/>
        </w:rPr>
        <w:annotationRef/>
      </w:r>
      <w:r>
        <w:t xml:space="preserve">I won’t put 6 and 7 next to each other b/c they are similar </w:t>
      </w:r>
    </w:p>
  </w:comment>
  <w:comment w:id="6" w:author="Dave Bridges" w:date="2016-12-11T09:15:00Z" w:initials="DB">
    <w:p w14:paraId="21E7196C" w14:textId="2216C769" w:rsidR="0083463A" w:rsidRDefault="0083463A">
      <w:pPr>
        <w:pStyle w:val="CommentText"/>
      </w:pPr>
      <w:r>
        <w:rPr>
          <w:rStyle w:val="CommentReference"/>
        </w:rPr>
        <w:annotationRef/>
      </w:r>
      <w:r>
        <w:t>Yes when we are done with the questions, Jen can you make sure they get randomized.  I wrote them vaguely in order of lectures.</w:t>
      </w:r>
    </w:p>
  </w:comment>
  <w:comment w:id="9" w:author="Olivia Anderson" w:date="2016-12-11T14:21:00Z" w:initials="OA">
    <w:p w14:paraId="1FB3E3AE" w14:textId="6AB64779" w:rsidR="0083463A" w:rsidRDefault="0083463A">
      <w:pPr>
        <w:pStyle w:val="CommentText"/>
      </w:pPr>
      <w:r>
        <w:rPr>
          <w:rStyle w:val="CommentReference"/>
        </w:rPr>
        <w:annotationRef/>
      </w:r>
      <w:r>
        <w:t xml:space="preserve">I think intravenous needs to be added but also simply defined because many students will not know what IV means. </w:t>
      </w:r>
    </w:p>
  </w:comment>
  <w:comment w:id="11" w:author="jll030@bucknell.edu" w:date="2016-12-10T17:11:00Z" w:initials="j">
    <w:p w14:paraId="32802FA1" w14:textId="507B27FF" w:rsidR="0083463A" w:rsidRDefault="0083463A">
      <w:pPr>
        <w:pStyle w:val="CommentText"/>
      </w:pPr>
      <w:r>
        <w:rPr>
          <w:rStyle w:val="CommentReference"/>
        </w:rPr>
        <w:annotationRef/>
      </w:r>
      <w:r>
        <w:t xml:space="preserve">If you have low bile salt production, you wouldn’t be able to absorb fat soluble vitamins unless intravenously? </w:t>
      </w:r>
    </w:p>
  </w:comment>
  <w:comment w:id="10" w:author="Dave Bridges" w:date="2016-12-11T09:16:00Z" w:initials="DB">
    <w:p w14:paraId="3DD3D400" w14:textId="3968F950" w:rsidR="0083463A" w:rsidRDefault="0083463A">
      <w:pPr>
        <w:pStyle w:val="CommentText"/>
      </w:pPr>
      <w:r>
        <w:rPr>
          <w:rStyle w:val="CommentReference"/>
        </w:rPr>
        <w:annotationRef/>
      </w:r>
      <w:r w:rsidR="0090468A">
        <w:t xml:space="preserve">I </w:t>
      </w:r>
      <w:r w:rsidR="009E53C6">
        <w:t>thought</w:t>
      </w:r>
      <w:r w:rsidR="0090468A">
        <w:t xml:space="preserve"> you can absorb them </w:t>
      </w:r>
      <w:r w:rsidR="009E53C6">
        <w:t>without needing them IV</w:t>
      </w:r>
      <w:r>
        <w:t>, but it would be much lower efficiency, thus it might be useful to supplement with higher doses</w:t>
      </w:r>
      <w:r w:rsidR="007E78A9">
        <w:t xml:space="preserve">.  If you guys think IV would make it more clear </w:t>
      </w:r>
      <w:proofErr w:type="gramStart"/>
      <w:r w:rsidR="007E78A9">
        <w:t>lets</w:t>
      </w:r>
      <w:proofErr w:type="gramEnd"/>
      <w:r w:rsidR="007E78A9">
        <w:t xml:space="preserve"> go with that</w:t>
      </w:r>
      <w:r w:rsidR="00E66576">
        <w:t xml:space="preserve"> </w:t>
      </w:r>
    </w:p>
  </w:comment>
  <w:comment w:id="12" w:author="jll030@bucknell.edu" w:date="2016-12-10T17:30:00Z" w:initials="j">
    <w:p w14:paraId="630BF15A" w14:textId="6D963274" w:rsidR="0083463A" w:rsidRDefault="0083463A">
      <w:pPr>
        <w:pStyle w:val="CommentText"/>
      </w:pPr>
      <w:r>
        <w:rPr>
          <w:rStyle w:val="CommentReference"/>
        </w:rPr>
        <w:annotationRef/>
      </w:r>
      <w:r>
        <w:t xml:space="preserve">I really like this question because I feel like some of the students still don’t fully grasp that fat storage, in normal amounts, is good! </w:t>
      </w:r>
    </w:p>
  </w:comment>
  <w:comment w:id="13" w:author="Dave Bridges" w:date="2016-12-11T09:21:00Z" w:initials="DB">
    <w:p w14:paraId="386B804E" w14:textId="3EF16E15" w:rsidR="0083463A" w:rsidRDefault="0083463A">
      <w:pPr>
        <w:pStyle w:val="CommentText"/>
      </w:pPr>
      <w:r>
        <w:rPr>
          <w:rStyle w:val="CommentReference"/>
        </w:rPr>
        <w:annotationRef/>
      </w:r>
      <w:r>
        <w:t>I think so, as long as they can link it back to lipid absorption</w:t>
      </w:r>
    </w:p>
  </w:comment>
  <w:comment w:id="14" w:author="Olivia Anderson" w:date="2016-12-11T14:31:00Z" w:initials="OA">
    <w:p w14:paraId="1A4EE877" w14:textId="2E78E08F" w:rsidR="0083463A" w:rsidRDefault="0083463A">
      <w:pPr>
        <w:pStyle w:val="CommentText"/>
      </w:pPr>
      <w:r>
        <w:rPr>
          <w:rStyle w:val="CommentReference"/>
        </w:rPr>
        <w:annotationRef/>
      </w:r>
      <w:r>
        <w:t>Do you want them to explain or just provide yes or no?</w:t>
      </w:r>
    </w:p>
  </w:comment>
  <w:comment w:id="15" w:author="Dave Bridges" w:date="2016-12-11T14:51:00Z" w:initials="DB">
    <w:p w14:paraId="1BA057B5" w14:textId="1A1EF127" w:rsidR="0090468A" w:rsidRDefault="0090468A">
      <w:pPr>
        <w:pStyle w:val="CommentText"/>
      </w:pPr>
      <w:r>
        <w:rPr>
          <w:rStyle w:val="CommentReference"/>
        </w:rPr>
        <w:annotationRef/>
      </w:r>
      <w:r>
        <w:t>Added a point for them to explain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771874" w15:done="0"/>
  <w15:commentEx w15:paraId="3FB5D15D" w15:done="0"/>
  <w15:commentEx w15:paraId="6BDF4DC4" w15:done="0"/>
  <w15:commentEx w15:paraId="21E7196C" w15:done="0"/>
  <w15:commentEx w15:paraId="1FB3E3AE" w15:done="0"/>
  <w15:commentEx w15:paraId="32802FA1" w15:done="0"/>
  <w15:commentEx w15:paraId="3DD3D400" w15:done="0"/>
  <w15:commentEx w15:paraId="630BF15A" w15:done="1"/>
  <w15:commentEx w15:paraId="386B804E" w15:done="0"/>
  <w15:commentEx w15:paraId="1A4EE877" w15:done="0"/>
  <w15:commentEx w15:paraId="1BA057B5" w15:paraIdParent="1A4EE8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A92"/>
    <w:multiLevelType w:val="hybridMultilevel"/>
    <w:tmpl w:val="1D3CEE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3CD"/>
    <w:multiLevelType w:val="hybridMultilevel"/>
    <w:tmpl w:val="B694C8B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22266"/>
    <w:multiLevelType w:val="hybridMultilevel"/>
    <w:tmpl w:val="520A98A4"/>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911B7"/>
    <w:multiLevelType w:val="hybridMultilevel"/>
    <w:tmpl w:val="80D6F36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43226B"/>
    <w:multiLevelType w:val="hybridMultilevel"/>
    <w:tmpl w:val="522A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87D38"/>
    <w:multiLevelType w:val="hybridMultilevel"/>
    <w:tmpl w:val="42008B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E31638"/>
    <w:multiLevelType w:val="hybridMultilevel"/>
    <w:tmpl w:val="4A6ECBE6"/>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9C75FA"/>
    <w:multiLevelType w:val="hybridMultilevel"/>
    <w:tmpl w:val="6ED2E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8761D"/>
    <w:multiLevelType w:val="hybridMultilevel"/>
    <w:tmpl w:val="D124E0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5811D9"/>
    <w:multiLevelType w:val="hybridMultilevel"/>
    <w:tmpl w:val="01AA3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DD6559"/>
    <w:multiLevelType w:val="hybridMultilevel"/>
    <w:tmpl w:val="243C8E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4A5172"/>
    <w:multiLevelType w:val="hybridMultilevel"/>
    <w:tmpl w:val="8E1AE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8E08FF"/>
    <w:multiLevelType w:val="hybridMultilevel"/>
    <w:tmpl w:val="A546173E"/>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65925E5"/>
    <w:multiLevelType w:val="hybridMultilevel"/>
    <w:tmpl w:val="E3803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7F6DC4"/>
    <w:multiLevelType w:val="hybridMultilevel"/>
    <w:tmpl w:val="AF2824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F23A03"/>
    <w:multiLevelType w:val="hybridMultilevel"/>
    <w:tmpl w:val="8F6A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981C88"/>
    <w:multiLevelType w:val="hybridMultilevel"/>
    <w:tmpl w:val="308E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3604ED"/>
    <w:multiLevelType w:val="hybridMultilevel"/>
    <w:tmpl w:val="2DF09F9A"/>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4C04CBE"/>
    <w:multiLevelType w:val="hybridMultilevel"/>
    <w:tmpl w:val="FEE2C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3"/>
  </w:num>
  <w:num w:numId="4">
    <w:abstractNumId w:val="0"/>
  </w:num>
  <w:num w:numId="5">
    <w:abstractNumId w:val="9"/>
  </w:num>
  <w:num w:numId="6">
    <w:abstractNumId w:val="2"/>
  </w:num>
  <w:num w:numId="7">
    <w:abstractNumId w:val="12"/>
  </w:num>
  <w:num w:numId="8">
    <w:abstractNumId w:val="1"/>
  </w:num>
  <w:num w:numId="9">
    <w:abstractNumId w:val="3"/>
  </w:num>
  <w:num w:numId="10">
    <w:abstractNumId w:val="18"/>
  </w:num>
  <w:num w:numId="11">
    <w:abstractNumId w:val="14"/>
  </w:num>
  <w:num w:numId="12">
    <w:abstractNumId w:val="4"/>
  </w:num>
  <w:num w:numId="13">
    <w:abstractNumId w:val="7"/>
  </w:num>
  <w:num w:numId="14">
    <w:abstractNumId w:val="6"/>
  </w:num>
  <w:num w:numId="15">
    <w:abstractNumId w:val="8"/>
  </w:num>
  <w:num w:numId="16">
    <w:abstractNumId w:val="11"/>
  </w:num>
  <w:num w:numId="17">
    <w:abstractNumId w:val="15"/>
  </w:num>
  <w:num w:numId="18">
    <w:abstractNumId w:val="17"/>
  </w:num>
  <w:num w:numId="19">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jll030@bucknell.edu">
    <w15:presenceInfo w15:providerId="Windows Live" w15:userId="5298efdf997d7c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1D"/>
    <w:rsid w:val="00020014"/>
    <w:rsid w:val="00053C0C"/>
    <w:rsid w:val="000B3D8F"/>
    <w:rsid w:val="000C06E4"/>
    <w:rsid w:val="00143D60"/>
    <w:rsid w:val="0014730C"/>
    <w:rsid w:val="00183F06"/>
    <w:rsid w:val="001A043B"/>
    <w:rsid w:val="001C6ADD"/>
    <w:rsid w:val="002161A2"/>
    <w:rsid w:val="00260B37"/>
    <w:rsid w:val="002B14ED"/>
    <w:rsid w:val="002B48D1"/>
    <w:rsid w:val="00302986"/>
    <w:rsid w:val="00306E7C"/>
    <w:rsid w:val="00316301"/>
    <w:rsid w:val="00354329"/>
    <w:rsid w:val="00355F17"/>
    <w:rsid w:val="003905DD"/>
    <w:rsid w:val="003940FD"/>
    <w:rsid w:val="003C1BAA"/>
    <w:rsid w:val="00417AF8"/>
    <w:rsid w:val="004274AA"/>
    <w:rsid w:val="0043005B"/>
    <w:rsid w:val="00452C21"/>
    <w:rsid w:val="00461E71"/>
    <w:rsid w:val="00463046"/>
    <w:rsid w:val="00555A7C"/>
    <w:rsid w:val="005A5CCF"/>
    <w:rsid w:val="006B12FE"/>
    <w:rsid w:val="006C0C6F"/>
    <w:rsid w:val="006C1032"/>
    <w:rsid w:val="00702640"/>
    <w:rsid w:val="00750B9A"/>
    <w:rsid w:val="00754DAC"/>
    <w:rsid w:val="007E78A9"/>
    <w:rsid w:val="008077F5"/>
    <w:rsid w:val="008233F8"/>
    <w:rsid w:val="0083463A"/>
    <w:rsid w:val="00837D8A"/>
    <w:rsid w:val="0085789A"/>
    <w:rsid w:val="008D362D"/>
    <w:rsid w:val="0090468A"/>
    <w:rsid w:val="00951633"/>
    <w:rsid w:val="009D58A0"/>
    <w:rsid w:val="009E53C6"/>
    <w:rsid w:val="00A91BC3"/>
    <w:rsid w:val="00AA0C0D"/>
    <w:rsid w:val="00B27589"/>
    <w:rsid w:val="00B837E0"/>
    <w:rsid w:val="00B87F62"/>
    <w:rsid w:val="00C233D9"/>
    <w:rsid w:val="00C52250"/>
    <w:rsid w:val="00CB3276"/>
    <w:rsid w:val="00D84115"/>
    <w:rsid w:val="00D86F0D"/>
    <w:rsid w:val="00D90000"/>
    <w:rsid w:val="00E66576"/>
    <w:rsid w:val="00E73045"/>
    <w:rsid w:val="00EA5A99"/>
    <w:rsid w:val="00EE4925"/>
    <w:rsid w:val="00FC051D"/>
    <w:rsid w:val="00FD2C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A08D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7F5"/>
    <w:pPr>
      <w:ind w:left="720"/>
      <w:contextualSpacing/>
    </w:pPr>
  </w:style>
  <w:style w:type="character" w:styleId="CommentReference">
    <w:name w:val="annotation reference"/>
    <w:basedOn w:val="DefaultParagraphFont"/>
    <w:uiPriority w:val="99"/>
    <w:semiHidden/>
    <w:unhideWhenUsed/>
    <w:rsid w:val="00A91BC3"/>
    <w:rPr>
      <w:sz w:val="16"/>
      <w:szCs w:val="16"/>
    </w:rPr>
  </w:style>
  <w:style w:type="paragraph" w:styleId="CommentText">
    <w:name w:val="annotation text"/>
    <w:basedOn w:val="Normal"/>
    <w:link w:val="CommentTextChar"/>
    <w:uiPriority w:val="99"/>
    <w:semiHidden/>
    <w:unhideWhenUsed/>
    <w:rsid w:val="00A91BC3"/>
    <w:rPr>
      <w:sz w:val="20"/>
      <w:szCs w:val="20"/>
    </w:rPr>
  </w:style>
  <w:style w:type="character" w:customStyle="1" w:styleId="CommentTextChar">
    <w:name w:val="Comment Text Char"/>
    <w:basedOn w:val="DefaultParagraphFont"/>
    <w:link w:val="CommentText"/>
    <w:uiPriority w:val="99"/>
    <w:semiHidden/>
    <w:rsid w:val="00A91BC3"/>
    <w:rPr>
      <w:sz w:val="20"/>
      <w:szCs w:val="20"/>
    </w:rPr>
  </w:style>
  <w:style w:type="paragraph" w:styleId="CommentSubject">
    <w:name w:val="annotation subject"/>
    <w:basedOn w:val="CommentText"/>
    <w:next w:val="CommentText"/>
    <w:link w:val="CommentSubjectChar"/>
    <w:uiPriority w:val="99"/>
    <w:semiHidden/>
    <w:unhideWhenUsed/>
    <w:rsid w:val="00A91BC3"/>
    <w:rPr>
      <w:b/>
      <w:bCs/>
    </w:rPr>
  </w:style>
  <w:style w:type="character" w:customStyle="1" w:styleId="CommentSubjectChar">
    <w:name w:val="Comment Subject Char"/>
    <w:basedOn w:val="CommentTextChar"/>
    <w:link w:val="CommentSubject"/>
    <w:uiPriority w:val="99"/>
    <w:semiHidden/>
    <w:rsid w:val="00A91BC3"/>
    <w:rPr>
      <w:b/>
      <w:bCs/>
      <w:sz w:val="20"/>
      <w:szCs w:val="20"/>
    </w:rPr>
  </w:style>
  <w:style w:type="paragraph" w:styleId="BalloonText">
    <w:name w:val="Balloon Text"/>
    <w:basedOn w:val="Normal"/>
    <w:link w:val="BalloonTextChar"/>
    <w:uiPriority w:val="99"/>
    <w:semiHidden/>
    <w:unhideWhenUsed/>
    <w:rsid w:val="00A91B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BC3"/>
    <w:rPr>
      <w:rFonts w:ascii="Segoe UI" w:hAnsi="Segoe UI" w:cs="Segoe UI"/>
      <w:sz w:val="18"/>
      <w:szCs w:val="18"/>
    </w:rPr>
  </w:style>
  <w:style w:type="paragraph" w:styleId="Revision">
    <w:name w:val="Revision"/>
    <w:hidden/>
    <w:uiPriority w:val="99"/>
    <w:semiHidden/>
    <w:rsid w:val="00B87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69003">
      <w:bodyDiv w:val="1"/>
      <w:marLeft w:val="0"/>
      <w:marRight w:val="0"/>
      <w:marTop w:val="0"/>
      <w:marBottom w:val="0"/>
      <w:divBdr>
        <w:top w:val="none" w:sz="0" w:space="0" w:color="auto"/>
        <w:left w:val="none" w:sz="0" w:space="0" w:color="auto"/>
        <w:bottom w:val="none" w:sz="0" w:space="0" w:color="auto"/>
        <w:right w:val="none" w:sz="0" w:space="0" w:color="auto"/>
      </w:divBdr>
    </w:div>
    <w:div w:id="509224628">
      <w:bodyDiv w:val="1"/>
      <w:marLeft w:val="0"/>
      <w:marRight w:val="0"/>
      <w:marTop w:val="0"/>
      <w:marBottom w:val="0"/>
      <w:divBdr>
        <w:top w:val="none" w:sz="0" w:space="0" w:color="auto"/>
        <w:left w:val="none" w:sz="0" w:space="0" w:color="auto"/>
        <w:bottom w:val="none" w:sz="0" w:space="0" w:color="auto"/>
        <w:right w:val="none" w:sz="0" w:space="0" w:color="auto"/>
      </w:divBdr>
    </w:div>
    <w:div w:id="1720663875">
      <w:bodyDiv w:val="1"/>
      <w:marLeft w:val="0"/>
      <w:marRight w:val="0"/>
      <w:marTop w:val="0"/>
      <w:marBottom w:val="0"/>
      <w:divBdr>
        <w:top w:val="none" w:sz="0" w:space="0" w:color="auto"/>
        <w:left w:val="none" w:sz="0" w:space="0" w:color="auto"/>
        <w:bottom w:val="none" w:sz="0" w:space="0" w:color="auto"/>
        <w:right w:val="none" w:sz="0" w:space="0" w:color="auto"/>
      </w:divBdr>
    </w:div>
    <w:div w:id="1815298058">
      <w:bodyDiv w:val="1"/>
      <w:marLeft w:val="0"/>
      <w:marRight w:val="0"/>
      <w:marTop w:val="0"/>
      <w:marBottom w:val="0"/>
      <w:divBdr>
        <w:top w:val="none" w:sz="0" w:space="0" w:color="auto"/>
        <w:left w:val="none" w:sz="0" w:space="0" w:color="auto"/>
        <w:bottom w:val="none" w:sz="0" w:space="0" w:color="auto"/>
        <w:right w:val="none" w:sz="0" w:space="0" w:color="auto"/>
      </w:divBdr>
    </w:div>
    <w:div w:id="1912886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tiff"/><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899</Words>
  <Characters>5129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cp:revision>
  <dcterms:created xsi:type="dcterms:W3CDTF">2016-12-11T19:52:00Z</dcterms:created>
  <dcterms:modified xsi:type="dcterms:W3CDTF">2016-12-11T23:55:00Z</dcterms:modified>
</cp:coreProperties>
</file>